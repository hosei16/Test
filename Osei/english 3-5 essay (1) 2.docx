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FED78" w14:textId="77777777" w:rsidR="00246147" w:rsidRPr="00E30E3B" w:rsidRDefault="00246147" w:rsidP="003D0FDF">
      <w:pPr>
        <w:spacing w:line="360" w:lineRule="auto"/>
        <w:rPr>
          <w:ins w:id="0" w:author="Henry Osei" w:date="2016-12-05T11:59:00Z"/>
          <w:rFonts w:ascii="Times" w:hAnsi="Times"/>
          <w:sz w:val="24"/>
          <w:szCs w:val="24"/>
          <w:rPrChange w:id="1" w:author="Henry Osei" w:date="2016-12-05T11:59:00Z">
            <w:rPr>
              <w:ins w:id="2" w:author="Henry Osei" w:date="2016-12-05T11:59:00Z"/>
              <w:sz w:val="24"/>
              <w:szCs w:val="24"/>
            </w:rPr>
          </w:rPrChange>
        </w:rPr>
        <w:pPrChange w:id="3" w:author="Henry Osei" w:date="2016-12-05T12:00:00Z">
          <w:pPr/>
        </w:pPrChange>
      </w:pPr>
      <w:bookmarkStart w:id="4" w:name="_GoBack"/>
      <w:bookmarkEnd w:id="4"/>
    </w:p>
    <w:p w14:paraId="77B730CA" w14:textId="01C43B49" w:rsidR="0044485D" w:rsidRPr="004D4B27" w:rsidRDefault="00154501" w:rsidP="00F1493F">
      <w:pPr>
        <w:spacing w:line="360" w:lineRule="auto"/>
        <w:rPr>
          <w:sz w:val="24"/>
          <w:szCs w:val="24"/>
        </w:rPr>
        <w:pPrChange w:id="5" w:author="Henry Osei" w:date="2016-12-05T11:59:00Z">
          <w:pPr/>
        </w:pPrChange>
      </w:pPr>
      <w:r w:rsidRPr="004D4B27">
        <w:rPr>
          <w:sz w:val="24"/>
          <w:szCs w:val="24"/>
        </w:rPr>
        <w:t>It was 8</w:t>
      </w:r>
      <w:r w:rsidRPr="004D4B27">
        <w:rPr>
          <w:sz w:val="24"/>
          <w:szCs w:val="24"/>
          <w:vertAlign w:val="superscript"/>
        </w:rPr>
        <w:t>th</w:t>
      </w:r>
      <w:r w:rsidRPr="004D4B27">
        <w:rPr>
          <w:sz w:val="24"/>
          <w:szCs w:val="24"/>
        </w:rPr>
        <w:t xml:space="preserve"> </w:t>
      </w:r>
      <w:r w:rsidR="00CB4973">
        <w:rPr>
          <w:sz w:val="24"/>
          <w:szCs w:val="24"/>
        </w:rPr>
        <w:t>g</w:t>
      </w:r>
      <w:r w:rsidRPr="004D4B27">
        <w:rPr>
          <w:sz w:val="24"/>
          <w:szCs w:val="24"/>
        </w:rPr>
        <w:t>rade year</w:t>
      </w:r>
      <w:r w:rsidR="00CB4973">
        <w:rPr>
          <w:sz w:val="24"/>
          <w:szCs w:val="24"/>
        </w:rPr>
        <w:t xml:space="preserve"> and I had been attending</w:t>
      </w:r>
      <w:r w:rsidR="00143C46" w:rsidRPr="004D4B27">
        <w:rPr>
          <w:sz w:val="24"/>
          <w:szCs w:val="24"/>
        </w:rPr>
        <w:t xml:space="preserve"> Briggs Chaney Middle School.</w:t>
      </w:r>
      <w:r w:rsidR="008C34E3" w:rsidRPr="004D4B27">
        <w:rPr>
          <w:sz w:val="24"/>
          <w:szCs w:val="24"/>
        </w:rPr>
        <w:t xml:space="preserve"> It was a fun but very </w:t>
      </w:r>
      <w:r w:rsidR="00CB4973">
        <w:rPr>
          <w:sz w:val="24"/>
          <w:szCs w:val="24"/>
        </w:rPr>
        <w:t>information packed</w:t>
      </w:r>
      <w:r w:rsidR="008C34E3" w:rsidRPr="004D4B27">
        <w:rPr>
          <w:sz w:val="24"/>
          <w:szCs w:val="24"/>
        </w:rPr>
        <w:t xml:space="preserve"> year</w:t>
      </w:r>
      <w:r w:rsidR="00CB4973">
        <w:rPr>
          <w:sz w:val="24"/>
          <w:szCs w:val="24"/>
        </w:rPr>
        <w:t xml:space="preserve">, as well as </w:t>
      </w:r>
      <w:r w:rsidR="00D2531E">
        <w:rPr>
          <w:sz w:val="24"/>
          <w:szCs w:val="24"/>
        </w:rPr>
        <w:t>a life changing one</w:t>
      </w:r>
      <w:r w:rsidR="008C34E3" w:rsidRPr="004D4B27">
        <w:rPr>
          <w:sz w:val="24"/>
          <w:szCs w:val="24"/>
        </w:rPr>
        <w:t xml:space="preserve">. </w:t>
      </w:r>
      <w:r w:rsidR="00CB4973">
        <w:rPr>
          <w:sz w:val="24"/>
          <w:szCs w:val="24"/>
        </w:rPr>
        <w:t>This change was due to a relationship</w:t>
      </w:r>
      <w:r w:rsidR="00D2531E">
        <w:rPr>
          <w:sz w:val="24"/>
          <w:szCs w:val="24"/>
        </w:rPr>
        <w:t xml:space="preserve"> that I began then</w:t>
      </w:r>
      <w:r w:rsidR="004E2A80" w:rsidRPr="004D4B27">
        <w:rPr>
          <w:sz w:val="24"/>
          <w:szCs w:val="24"/>
        </w:rPr>
        <w:t xml:space="preserve">. It all </w:t>
      </w:r>
      <w:r w:rsidR="00D2531E">
        <w:rPr>
          <w:sz w:val="24"/>
          <w:szCs w:val="24"/>
        </w:rPr>
        <w:t>started on a Monday, the first day of the</w:t>
      </w:r>
      <w:r w:rsidR="004E2A80" w:rsidRPr="004D4B27">
        <w:rPr>
          <w:sz w:val="24"/>
          <w:szCs w:val="24"/>
        </w:rPr>
        <w:t xml:space="preserve"> </w:t>
      </w:r>
      <w:r w:rsidR="008C34E3" w:rsidRPr="004D4B27">
        <w:rPr>
          <w:sz w:val="24"/>
          <w:szCs w:val="24"/>
        </w:rPr>
        <w:t>school</w:t>
      </w:r>
      <w:r w:rsidR="004E2A80" w:rsidRPr="004D4B27">
        <w:rPr>
          <w:sz w:val="24"/>
          <w:szCs w:val="24"/>
        </w:rPr>
        <w:t xml:space="preserve"> year</w:t>
      </w:r>
      <w:r w:rsidR="00D2531E">
        <w:rPr>
          <w:sz w:val="24"/>
          <w:szCs w:val="24"/>
        </w:rPr>
        <w:t>,</w:t>
      </w:r>
      <w:r w:rsidR="008C34E3" w:rsidRPr="004D4B27">
        <w:rPr>
          <w:sz w:val="24"/>
          <w:szCs w:val="24"/>
        </w:rPr>
        <w:t xml:space="preserve"> when she aske</w:t>
      </w:r>
      <w:r w:rsidR="004E2A80" w:rsidRPr="004D4B27">
        <w:rPr>
          <w:sz w:val="24"/>
          <w:szCs w:val="24"/>
        </w:rPr>
        <w:t>d to sit next to me on the bus. This girl</w:t>
      </w:r>
      <w:r w:rsidR="00D2531E">
        <w:rPr>
          <w:sz w:val="24"/>
          <w:szCs w:val="24"/>
        </w:rPr>
        <w:t>’</w:t>
      </w:r>
      <w:r w:rsidR="004E2A80" w:rsidRPr="004D4B27">
        <w:rPr>
          <w:sz w:val="24"/>
          <w:szCs w:val="24"/>
        </w:rPr>
        <w:t xml:space="preserve">s name was </w:t>
      </w:r>
      <w:proofErr w:type="spellStart"/>
      <w:r w:rsidR="004E2A80" w:rsidRPr="004D4B27">
        <w:rPr>
          <w:sz w:val="24"/>
          <w:szCs w:val="24"/>
        </w:rPr>
        <w:t>Tamir</w:t>
      </w:r>
      <w:proofErr w:type="spellEnd"/>
      <w:r w:rsidR="004E2A80" w:rsidRPr="004D4B27">
        <w:rPr>
          <w:sz w:val="24"/>
          <w:szCs w:val="24"/>
        </w:rPr>
        <w:t xml:space="preserve">. She was </w:t>
      </w:r>
      <w:r w:rsidR="00997009" w:rsidRPr="004D4B27">
        <w:rPr>
          <w:sz w:val="24"/>
          <w:szCs w:val="24"/>
        </w:rPr>
        <w:t>supposed to be</w:t>
      </w:r>
      <w:r w:rsidR="00A20451">
        <w:rPr>
          <w:sz w:val="24"/>
          <w:szCs w:val="24"/>
        </w:rPr>
        <w:t xml:space="preserve"> just</w:t>
      </w:r>
      <w:r w:rsidR="00997009" w:rsidRPr="004D4B27">
        <w:rPr>
          <w:sz w:val="24"/>
          <w:szCs w:val="24"/>
        </w:rPr>
        <w:t xml:space="preserve"> a friend</w:t>
      </w:r>
      <w:r w:rsidR="00A20451">
        <w:rPr>
          <w:sz w:val="24"/>
          <w:szCs w:val="24"/>
        </w:rPr>
        <w:t>,</w:t>
      </w:r>
      <w:r w:rsidR="00997009" w:rsidRPr="004D4B27">
        <w:rPr>
          <w:sz w:val="24"/>
          <w:szCs w:val="24"/>
        </w:rPr>
        <w:t xml:space="preserve"> but who knew that we were going to be </w:t>
      </w:r>
      <w:r w:rsidR="00A20451">
        <w:rPr>
          <w:sz w:val="24"/>
          <w:szCs w:val="24"/>
        </w:rPr>
        <w:t xml:space="preserve">much </w:t>
      </w:r>
      <w:r w:rsidR="00997009" w:rsidRPr="004D4B27">
        <w:rPr>
          <w:sz w:val="24"/>
          <w:szCs w:val="24"/>
        </w:rPr>
        <w:t>more.  I remember it like it was just yesterday</w:t>
      </w:r>
      <w:r w:rsidR="00A20451">
        <w:rPr>
          <w:sz w:val="24"/>
          <w:szCs w:val="24"/>
        </w:rPr>
        <w:t>;</w:t>
      </w:r>
      <w:r w:rsidR="00997009" w:rsidRPr="004D4B27">
        <w:rPr>
          <w:sz w:val="24"/>
          <w:szCs w:val="24"/>
        </w:rPr>
        <w:t xml:space="preserve"> she seemed to be upset about something </w:t>
      </w:r>
      <w:r w:rsidR="00A20451">
        <w:rPr>
          <w:sz w:val="24"/>
          <w:szCs w:val="24"/>
        </w:rPr>
        <w:t>during</w:t>
      </w:r>
      <w:r w:rsidR="00997009" w:rsidRPr="004D4B27">
        <w:rPr>
          <w:sz w:val="24"/>
          <w:szCs w:val="24"/>
        </w:rPr>
        <w:t xml:space="preserve"> gym</w:t>
      </w:r>
      <w:r w:rsidR="00A20451">
        <w:rPr>
          <w:sz w:val="24"/>
          <w:szCs w:val="24"/>
        </w:rPr>
        <w:t xml:space="preserve"> and </w:t>
      </w:r>
      <w:del w:id="6" w:author="Henry Osei" w:date="2016-12-05T11:59:00Z">
        <w:r w:rsidR="00A20451" w:rsidDel="001D6422">
          <w:rPr>
            <w:sz w:val="24"/>
            <w:szCs w:val="24"/>
          </w:rPr>
          <w:delText xml:space="preserve"> </w:delText>
        </w:r>
      </w:del>
      <w:r w:rsidR="00A20451">
        <w:rPr>
          <w:sz w:val="24"/>
          <w:szCs w:val="24"/>
        </w:rPr>
        <w:t>s</w:t>
      </w:r>
      <w:r w:rsidR="00997009" w:rsidRPr="004D4B27">
        <w:rPr>
          <w:sz w:val="24"/>
          <w:szCs w:val="24"/>
        </w:rPr>
        <w:t>o I went up to her and asked</w:t>
      </w:r>
      <w:r w:rsidR="00A20451">
        <w:rPr>
          <w:sz w:val="24"/>
          <w:szCs w:val="24"/>
        </w:rPr>
        <w:t>,</w:t>
      </w:r>
    </w:p>
    <w:p w14:paraId="49D7B237" w14:textId="77777777" w:rsidR="00997009" w:rsidRPr="004D4B27" w:rsidRDefault="00997009" w:rsidP="00F1493F">
      <w:pPr>
        <w:spacing w:line="360" w:lineRule="auto"/>
        <w:rPr>
          <w:sz w:val="24"/>
          <w:szCs w:val="24"/>
        </w:rPr>
        <w:pPrChange w:id="7" w:author="Henry Osei" w:date="2016-12-05T11:59:00Z">
          <w:pPr/>
        </w:pPrChange>
      </w:pPr>
      <w:r w:rsidRPr="004D4B27">
        <w:rPr>
          <w:sz w:val="24"/>
          <w:szCs w:val="24"/>
        </w:rPr>
        <w:tab/>
        <w:t>“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what’s wrong?”</w:t>
      </w:r>
    </w:p>
    <w:p w14:paraId="72DCB321" w14:textId="18915823" w:rsidR="00997009" w:rsidRPr="004D4B27" w:rsidRDefault="00997009" w:rsidP="00F1493F">
      <w:pPr>
        <w:spacing w:line="360" w:lineRule="auto"/>
        <w:ind w:firstLine="720"/>
        <w:rPr>
          <w:sz w:val="24"/>
          <w:szCs w:val="24"/>
        </w:rPr>
        <w:pPrChange w:id="8" w:author="Henry Osei" w:date="2016-12-05T11:59:00Z">
          <w:pPr>
            <w:ind w:firstLine="720"/>
          </w:pPr>
        </w:pPrChange>
      </w:pPr>
      <w:r w:rsidRPr="004D4B27">
        <w:rPr>
          <w:sz w:val="24"/>
          <w:szCs w:val="24"/>
        </w:rPr>
        <w:t>“Nothing</w:t>
      </w:r>
      <w:r w:rsidR="00A20451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just something Kevin did that really bothered me</w:t>
      </w:r>
      <w:r w:rsidR="00A20451">
        <w:rPr>
          <w:sz w:val="24"/>
          <w:szCs w:val="24"/>
        </w:rPr>
        <w:t>,</w:t>
      </w:r>
      <w:r w:rsidRPr="004D4B27">
        <w:rPr>
          <w:sz w:val="24"/>
          <w:szCs w:val="24"/>
        </w:rPr>
        <w:t>” she said.</w:t>
      </w:r>
    </w:p>
    <w:p w14:paraId="17D10050" w14:textId="6DB0AEE2" w:rsidR="00283A1F" w:rsidRPr="004D4B27" w:rsidRDefault="00997009" w:rsidP="00F1493F">
      <w:pPr>
        <w:spacing w:line="360" w:lineRule="auto"/>
        <w:rPr>
          <w:sz w:val="24"/>
          <w:szCs w:val="24"/>
        </w:rPr>
        <w:pPrChange w:id="9" w:author="Henry Osei" w:date="2016-12-05T11:59:00Z">
          <w:pPr/>
        </w:pPrChange>
      </w:pPr>
      <w:r w:rsidRPr="004D4B27">
        <w:rPr>
          <w:sz w:val="24"/>
          <w:szCs w:val="24"/>
        </w:rPr>
        <w:t>Kevin</w:t>
      </w:r>
      <w:r w:rsidR="00A20451">
        <w:rPr>
          <w:sz w:val="24"/>
          <w:szCs w:val="24"/>
        </w:rPr>
        <w:t>, who was</w:t>
      </w:r>
      <w:r w:rsidRPr="004D4B27">
        <w:rPr>
          <w:sz w:val="24"/>
          <w:szCs w:val="24"/>
        </w:rPr>
        <w:t xml:space="preserve"> </w:t>
      </w:r>
      <w:r w:rsidR="0039491B">
        <w:rPr>
          <w:sz w:val="24"/>
          <w:szCs w:val="24"/>
        </w:rPr>
        <w:t xml:space="preserve">her </w:t>
      </w:r>
      <w:r w:rsidRPr="004D4B27">
        <w:rPr>
          <w:sz w:val="24"/>
          <w:szCs w:val="24"/>
        </w:rPr>
        <w:t>current boyfriend at th</w:t>
      </w:r>
      <w:r w:rsidR="0039491B">
        <w:rPr>
          <w:sz w:val="24"/>
          <w:szCs w:val="24"/>
        </w:rPr>
        <w:t>e</w:t>
      </w:r>
      <w:r w:rsidRPr="004D4B27">
        <w:rPr>
          <w:sz w:val="24"/>
          <w:szCs w:val="24"/>
        </w:rPr>
        <w:t xml:space="preserve"> time</w:t>
      </w:r>
      <w:r w:rsidR="0039491B">
        <w:rPr>
          <w:sz w:val="24"/>
          <w:szCs w:val="24"/>
        </w:rPr>
        <w:t>, did not</w:t>
      </w:r>
      <w:r w:rsidRPr="004D4B27">
        <w:rPr>
          <w:sz w:val="24"/>
          <w:szCs w:val="24"/>
        </w:rPr>
        <w:t xml:space="preserve"> talk to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very much</w:t>
      </w:r>
      <w:r w:rsidR="0039491B">
        <w:rPr>
          <w:sz w:val="24"/>
          <w:szCs w:val="24"/>
        </w:rPr>
        <w:t>.</w:t>
      </w:r>
      <w:r w:rsidRPr="004D4B27">
        <w:rPr>
          <w:sz w:val="24"/>
          <w:szCs w:val="24"/>
        </w:rPr>
        <w:t xml:space="preserve"> </w:t>
      </w:r>
      <w:r w:rsidR="0039491B">
        <w:rPr>
          <w:sz w:val="24"/>
          <w:szCs w:val="24"/>
        </w:rPr>
        <w:t>S</w:t>
      </w:r>
      <w:r w:rsidRPr="004D4B27">
        <w:rPr>
          <w:sz w:val="24"/>
          <w:szCs w:val="24"/>
        </w:rPr>
        <w:t xml:space="preserve">ome </w:t>
      </w:r>
      <w:r w:rsidR="00E12AD7">
        <w:rPr>
          <w:sz w:val="24"/>
          <w:szCs w:val="24"/>
        </w:rPr>
        <w:t>w</w:t>
      </w:r>
      <w:r w:rsidRPr="004D4B27">
        <w:rPr>
          <w:sz w:val="24"/>
          <w:szCs w:val="24"/>
        </w:rPr>
        <w:t>ould even call</w:t>
      </w:r>
      <w:r w:rsidR="00283A1F" w:rsidRPr="004D4B27">
        <w:rPr>
          <w:sz w:val="24"/>
          <w:szCs w:val="24"/>
        </w:rPr>
        <w:t xml:space="preserve"> him a “bad boyfriend”. I did</w:t>
      </w:r>
      <w:r w:rsidR="00E12AD7">
        <w:rPr>
          <w:sz w:val="24"/>
          <w:szCs w:val="24"/>
        </w:rPr>
        <w:t xml:space="preserve"> not</w:t>
      </w:r>
      <w:r w:rsidR="00283A1F" w:rsidRPr="004D4B27">
        <w:rPr>
          <w:sz w:val="24"/>
          <w:szCs w:val="24"/>
        </w:rPr>
        <w:t xml:space="preserve"> like </w:t>
      </w:r>
      <w:proofErr w:type="spellStart"/>
      <w:r w:rsidR="00283A1F" w:rsidRPr="004D4B27">
        <w:rPr>
          <w:sz w:val="24"/>
          <w:szCs w:val="24"/>
        </w:rPr>
        <w:t>Tamir</w:t>
      </w:r>
      <w:proofErr w:type="spellEnd"/>
      <w:r w:rsidR="00283A1F" w:rsidRPr="004D4B27">
        <w:rPr>
          <w:sz w:val="24"/>
          <w:szCs w:val="24"/>
        </w:rPr>
        <w:t xml:space="preserve"> at the time</w:t>
      </w:r>
      <w:r w:rsidR="001F1B72">
        <w:rPr>
          <w:sz w:val="24"/>
          <w:szCs w:val="24"/>
        </w:rPr>
        <w:t>,</w:t>
      </w:r>
      <w:r w:rsidR="00283A1F" w:rsidRPr="004D4B27">
        <w:rPr>
          <w:sz w:val="24"/>
          <w:szCs w:val="24"/>
        </w:rPr>
        <w:t xml:space="preserve"> I just thought we were good friends. She explained to me what Kevin had done. As I was going to reply and give my </w:t>
      </w:r>
      <w:r w:rsidR="001F1B72">
        <w:rPr>
          <w:sz w:val="24"/>
          <w:szCs w:val="24"/>
        </w:rPr>
        <w:t>opinion on the matter</w:t>
      </w:r>
      <w:r w:rsidR="00283A1F" w:rsidRPr="004D4B27">
        <w:rPr>
          <w:sz w:val="24"/>
          <w:szCs w:val="24"/>
        </w:rPr>
        <w:t xml:space="preserve"> the bell</w:t>
      </w:r>
      <w:r w:rsidR="000E67B9" w:rsidRPr="004D4B27">
        <w:rPr>
          <w:sz w:val="24"/>
          <w:szCs w:val="24"/>
        </w:rPr>
        <w:t xml:space="preserve"> rang</w:t>
      </w:r>
      <w:r w:rsidR="001F1B72">
        <w:rPr>
          <w:sz w:val="24"/>
          <w:szCs w:val="24"/>
        </w:rPr>
        <w:t>,</w:t>
      </w:r>
      <w:r w:rsidR="00283A1F" w:rsidRPr="004D4B27">
        <w:rPr>
          <w:sz w:val="24"/>
          <w:szCs w:val="24"/>
        </w:rPr>
        <w:t xml:space="preserve"> r</w:t>
      </w:r>
      <w:r w:rsidR="000E67B9" w:rsidRPr="004D4B27">
        <w:rPr>
          <w:sz w:val="24"/>
          <w:szCs w:val="24"/>
        </w:rPr>
        <w:t xml:space="preserve">eleasing us from school. </w:t>
      </w:r>
      <w:r w:rsidR="00283A1F" w:rsidRPr="004D4B27">
        <w:rPr>
          <w:sz w:val="24"/>
          <w:szCs w:val="24"/>
        </w:rPr>
        <w:t xml:space="preserve">I </w:t>
      </w:r>
      <w:r w:rsidR="001F1B72">
        <w:rPr>
          <w:sz w:val="24"/>
          <w:szCs w:val="24"/>
        </w:rPr>
        <w:t xml:space="preserve">was intrigued by the situation and felt like I had to share my opinion with her, </w:t>
      </w:r>
    </w:p>
    <w:p w14:paraId="4805B256" w14:textId="1E5B3E56" w:rsidR="00997009" w:rsidRPr="004D4B27" w:rsidRDefault="00283A1F" w:rsidP="00F1493F">
      <w:pPr>
        <w:spacing w:line="360" w:lineRule="auto"/>
        <w:rPr>
          <w:sz w:val="24"/>
          <w:szCs w:val="24"/>
        </w:rPr>
        <w:pPrChange w:id="10" w:author="Henry Osei" w:date="2016-12-05T11:59:00Z">
          <w:pPr/>
        </w:pPrChange>
      </w:pPr>
      <w:r w:rsidRPr="004D4B27">
        <w:rPr>
          <w:sz w:val="24"/>
          <w:szCs w:val="24"/>
        </w:rPr>
        <w:tab/>
        <w:t>“I’ll talk to you on the bus</w:t>
      </w:r>
      <w:r w:rsidR="00685BF1">
        <w:rPr>
          <w:sz w:val="24"/>
          <w:szCs w:val="24"/>
        </w:rPr>
        <w:t>,</w:t>
      </w:r>
      <w:r w:rsidRPr="004D4B27">
        <w:rPr>
          <w:sz w:val="24"/>
          <w:szCs w:val="24"/>
        </w:rPr>
        <w:t>”</w:t>
      </w:r>
      <w:r w:rsidR="00685BF1">
        <w:rPr>
          <w:sz w:val="24"/>
          <w:szCs w:val="24"/>
        </w:rPr>
        <w:t xml:space="preserve"> I told her before parting.</w:t>
      </w:r>
    </w:p>
    <w:p w14:paraId="1D976CB4" w14:textId="77777777" w:rsidR="00283A1F" w:rsidRPr="004D4B27" w:rsidRDefault="00283A1F" w:rsidP="00F1493F">
      <w:pPr>
        <w:spacing w:line="360" w:lineRule="auto"/>
        <w:rPr>
          <w:sz w:val="24"/>
          <w:szCs w:val="24"/>
        </w:rPr>
        <w:pPrChange w:id="11" w:author="Henry Osei" w:date="2016-12-05T11:59:00Z">
          <w:pPr/>
        </w:pPrChange>
      </w:pPr>
      <w:r w:rsidRPr="004D4B27">
        <w:rPr>
          <w:sz w:val="24"/>
          <w:szCs w:val="24"/>
        </w:rPr>
        <w:tab/>
        <w:t>“Ok” She replied.</w:t>
      </w:r>
    </w:p>
    <w:p w14:paraId="5531F89A" w14:textId="5BABAD53" w:rsidR="00283A1F" w:rsidRPr="004D4B27" w:rsidRDefault="00283A1F" w:rsidP="00F1493F">
      <w:pPr>
        <w:spacing w:line="360" w:lineRule="auto"/>
        <w:rPr>
          <w:sz w:val="24"/>
          <w:szCs w:val="24"/>
        </w:rPr>
        <w:pPrChange w:id="12" w:author="Henry Osei" w:date="2016-12-05T11:59:00Z">
          <w:pPr/>
        </w:pPrChange>
      </w:pPr>
      <w:r w:rsidRPr="004D4B27">
        <w:rPr>
          <w:sz w:val="24"/>
          <w:szCs w:val="24"/>
        </w:rPr>
        <w:t xml:space="preserve">I ran to the locker room in a rush trying to dress up </w:t>
      </w:r>
      <w:r w:rsidR="00685BF1">
        <w:rPr>
          <w:sz w:val="24"/>
          <w:szCs w:val="24"/>
        </w:rPr>
        <w:t xml:space="preserve">in order </w:t>
      </w:r>
      <w:r w:rsidRPr="004D4B27">
        <w:rPr>
          <w:sz w:val="24"/>
          <w:szCs w:val="24"/>
        </w:rPr>
        <w:t xml:space="preserve">to save a seat on the bus for </w:t>
      </w:r>
      <w:proofErr w:type="spellStart"/>
      <w:r w:rsidR="00685BF1">
        <w:rPr>
          <w:sz w:val="24"/>
          <w:szCs w:val="24"/>
        </w:rPr>
        <w:t>Tamir</w:t>
      </w:r>
      <w:proofErr w:type="spellEnd"/>
      <w:r w:rsidR="00685BF1">
        <w:rPr>
          <w:sz w:val="24"/>
          <w:szCs w:val="24"/>
        </w:rPr>
        <w:t xml:space="preserve"> and I</w:t>
      </w:r>
      <w:r w:rsidRPr="004D4B27">
        <w:rPr>
          <w:sz w:val="24"/>
          <w:szCs w:val="24"/>
        </w:rPr>
        <w:t>. I ran to the bus finding a seat near the back with just enough space for two people. Throwing my back</w:t>
      </w:r>
      <w:r w:rsidR="007E2174">
        <w:rPr>
          <w:sz w:val="24"/>
          <w:szCs w:val="24"/>
        </w:rPr>
        <w:t>pack</w:t>
      </w:r>
      <w:r w:rsidRPr="004D4B27">
        <w:rPr>
          <w:sz w:val="24"/>
          <w:szCs w:val="24"/>
        </w:rPr>
        <w:t xml:space="preserve"> down in</w:t>
      </w:r>
      <w:r w:rsidR="007E2174">
        <w:rPr>
          <w:sz w:val="24"/>
          <w:szCs w:val="24"/>
        </w:rPr>
        <w:t>to</w:t>
      </w:r>
      <w:r w:rsidRPr="004D4B27">
        <w:rPr>
          <w:sz w:val="24"/>
          <w:szCs w:val="24"/>
        </w:rPr>
        <w:t xml:space="preserve"> the seat. I felt a tap from the back. It was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so I picked up my backpack </w:t>
      </w:r>
      <w:r w:rsidR="007E2174">
        <w:rPr>
          <w:sz w:val="24"/>
          <w:szCs w:val="24"/>
        </w:rPr>
        <w:t xml:space="preserve">up </w:t>
      </w:r>
      <w:r w:rsidRPr="004D4B27">
        <w:rPr>
          <w:sz w:val="24"/>
          <w:szCs w:val="24"/>
        </w:rPr>
        <w:t>to give her space to sit</w:t>
      </w:r>
      <w:r w:rsidR="007E2174">
        <w:rPr>
          <w:sz w:val="24"/>
          <w:szCs w:val="24"/>
        </w:rPr>
        <w:t xml:space="preserve"> down</w:t>
      </w:r>
      <w:r w:rsidRPr="004D4B27">
        <w:rPr>
          <w:sz w:val="24"/>
          <w:szCs w:val="24"/>
        </w:rPr>
        <w:t xml:space="preserve">. She sat down, we made eye contact but I was waiting for her to bring up the subject. </w:t>
      </w:r>
      <w:r w:rsidR="007E2174">
        <w:rPr>
          <w:sz w:val="24"/>
          <w:szCs w:val="24"/>
        </w:rPr>
        <w:t>What I did not expect, was her to blurt out how she felt.</w:t>
      </w:r>
    </w:p>
    <w:p w14:paraId="791B0329" w14:textId="1E058224" w:rsidR="00283A1F" w:rsidRPr="004D4B27" w:rsidRDefault="00283A1F" w:rsidP="00F1493F">
      <w:pPr>
        <w:spacing w:line="360" w:lineRule="auto"/>
        <w:rPr>
          <w:sz w:val="24"/>
          <w:szCs w:val="24"/>
        </w:rPr>
        <w:pPrChange w:id="13" w:author="Henry Osei" w:date="2016-12-05T11:59:00Z">
          <w:pPr/>
        </w:pPrChange>
      </w:pPr>
      <w:r w:rsidRPr="004D4B27">
        <w:rPr>
          <w:sz w:val="24"/>
          <w:szCs w:val="24"/>
        </w:rPr>
        <w:tab/>
        <w:t>“I</w:t>
      </w:r>
      <w:r w:rsidR="000169D2" w:rsidRPr="004D4B27">
        <w:rPr>
          <w:sz w:val="24"/>
          <w:szCs w:val="24"/>
        </w:rPr>
        <w:t>t really hurts every time I think about it</w:t>
      </w:r>
      <w:r w:rsidR="00663BD1">
        <w:rPr>
          <w:sz w:val="24"/>
          <w:szCs w:val="24"/>
        </w:rPr>
        <w:t>,</w:t>
      </w:r>
      <w:r w:rsidRPr="004D4B27">
        <w:rPr>
          <w:sz w:val="24"/>
          <w:szCs w:val="24"/>
        </w:rPr>
        <w:t>”</w:t>
      </w:r>
      <w:r w:rsidR="00663BD1">
        <w:rPr>
          <w:sz w:val="24"/>
          <w:szCs w:val="24"/>
        </w:rPr>
        <w:t xml:space="preserve"> she said.</w:t>
      </w:r>
    </w:p>
    <w:p w14:paraId="1C552638" w14:textId="642540F6" w:rsidR="00283A1F" w:rsidRPr="004D4B27" w:rsidRDefault="00283A1F" w:rsidP="00F1493F">
      <w:pPr>
        <w:spacing w:line="360" w:lineRule="auto"/>
        <w:rPr>
          <w:sz w:val="24"/>
          <w:szCs w:val="24"/>
        </w:rPr>
        <w:pPrChange w:id="14" w:author="Henry Osei" w:date="2016-12-05T11:59:00Z">
          <w:pPr/>
        </w:pPrChange>
      </w:pPr>
      <w:r w:rsidRPr="004D4B27">
        <w:rPr>
          <w:sz w:val="24"/>
          <w:szCs w:val="24"/>
        </w:rPr>
        <w:tab/>
        <w:t xml:space="preserve">“I </w:t>
      </w:r>
      <w:r w:rsidR="000169D2" w:rsidRPr="004D4B27">
        <w:rPr>
          <w:sz w:val="24"/>
          <w:szCs w:val="24"/>
        </w:rPr>
        <w:t>agree no girl should be treated like this</w:t>
      </w:r>
      <w:r w:rsidR="00663BD1">
        <w:rPr>
          <w:sz w:val="24"/>
          <w:szCs w:val="24"/>
        </w:rPr>
        <w:t>,</w:t>
      </w:r>
      <w:r w:rsidR="000169D2" w:rsidRPr="004D4B27">
        <w:rPr>
          <w:sz w:val="24"/>
          <w:szCs w:val="24"/>
        </w:rPr>
        <w:t xml:space="preserve">” I </w:t>
      </w:r>
      <w:r w:rsidR="00663BD1">
        <w:rPr>
          <w:sz w:val="24"/>
          <w:szCs w:val="24"/>
        </w:rPr>
        <w:t>replied</w:t>
      </w:r>
      <w:r w:rsidR="000169D2" w:rsidRPr="004D4B27">
        <w:rPr>
          <w:sz w:val="24"/>
          <w:szCs w:val="24"/>
        </w:rPr>
        <w:t>.</w:t>
      </w:r>
    </w:p>
    <w:p w14:paraId="09A80298" w14:textId="77777777" w:rsidR="000169D2" w:rsidRPr="004D4B27" w:rsidRDefault="000169D2" w:rsidP="00F1493F">
      <w:pPr>
        <w:spacing w:line="360" w:lineRule="auto"/>
        <w:rPr>
          <w:sz w:val="24"/>
          <w:szCs w:val="24"/>
        </w:rPr>
        <w:pPrChange w:id="15" w:author="Henry Osei" w:date="2016-12-05T11:59:00Z">
          <w:pPr/>
        </w:pPrChange>
      </w:pPr>
      <w:r w:rsidRPr="004D4B27">
        <w:rPr>
          <w:sz w:val="24"/>
          <w:szCs w:val="24"/>
        </w:rPr>
        <w:tab/>
        <w:t>“Why are all boys the same?” she asked.</w:t>
      </w:r>
    </w:p>
    <w:p w14:paraId="0D78494E" w14:textId="043A0838" w:rsidR="000169D2" w:rsidRPr="004D4B27" w:rsidRDefault="000169D2" w:rsidP="00F1493F">
      <w:pPr>
        <w:spacing w:line="360" w:lineRule="auto"/>
        <w:rPr>
          <w:sz w:val="24"/>
          <w:szCs w:val="24"/>
        </w:rPr>
        <w:pPrChange w:id="16" w:author="Henry Osei" w:date="2016-12-05T11:59:00Z">
          <w:pPr/>
        </w:pPrChange>
      </w:pPr>
      <w:r w:rsidRPr="004D4B27">
        <w:rPr>
          <w:sz w:val="24"/>
          <w:szCs w:val="24"/>
        </w:rPr>
        <w:lastRenderedPageBreak/>
        <w:tab/>
        <w:t xml:space="preserve">“We are not all the same. You can’t just generalize all boys by what one boy has done” I </w:t>
      </w:r>
      <w:r w:rsidR="00663BD1">
        <w:rPr>
          <w:sz w:val="24"/>
          <w:szCs w:val="24"/>
        </w:rPr>
        <w:t>countered</w:t>
      </w:r>
      <w:r w:rsidRPr="004D4B27">
        <w:rPr>
          <w:sz w:val="24"/>
          <w:szCs w:val="24"/>
        </w:rPr>
        <w:t>.</w:t>
      </w:r>
    </w:p>
    <w:p w14:paraId="5AA0DEC5" w14:textId="415A0092" w:rsidR="000169D2" w:rsidRPr="004D4B27" w:rsidRDefault="000169D2" w:rsidP="00F1493F">
      <w:pPr>
        <w:spacing w:line="360" w:lineRule="auto"/>
        <w:rPr>
          <w:sz w:val="24"/>
          <w:szCs w:val="24"/>
        </w:rPr>
        <w:pPrChange w:id="17" w:author="Henry Osei" w:date="2016-12-05T11:59:00Z">
          <w:pPr/>
        </w:pPrChange>
      </w:pPr>
      <w:r w:rsidRPr="004D4B27">
        <w:rPr>
          <w:sz w:val="24"/>
          <w:szCs w:val="24"/>
        </w:rPr>
        <w:tab/>
        <w:t xml:space="preserve">“I’m sorry, you’re right there are probably many boys out there who are different” she </w:t>
      </w:r>
      <w:r w:rsidR="00B73AD6">
        <w:rPr>
          <w:sz w:val="24"/>
          <w:szCs w:val="24"/>
        </w:rPr>
        <w:t>reluctantly agreed.</w:t>
      </w:r>
    </w:p>
    <w:p w14:paraId="688F1690" w14:textId="5DCA95A9" w:rsidR="000169D2" w:rsidRPr="004D4B27" w:rsidRDefault="000169D2" w:rsidP="00F1493F">
      <w:pPr>
        <w:spacing w:line="360" w:lineRule="auto"/>
        <w:rPr>
          <w:sz w:val="24"/>
          <w:szCs w:val="24"/>
        </w:rPr>
        <w:pPrChange w:id="18" w:author="Henry Osei" w:date="2016-12-05T11:59:00Z">
          <w:pPr/>
        </w:pPrChange>
      </w:pPr>
      <w:r w:rsidRPr="004D4B27">
        <w:rPr>
          <w:sz w:val="24"/>
          <w:szCs w:val="24"/>
        </w:rPr>
        <w:t xml:space="preserve">I paused for a moment trying to think of some way we could continue to talk about this because </w:t>
      </w:r>
      <w:r w:rsidR="001E1235">
        <w:rPr>
          <w:sz w:val="24"/>
          <w:szCs w:val="24"/>
        </w:rPr>
        <w:t>mentally it was my</w:t>
      </w:r>
      <w:r w:rsidRPr="004D4B27">
        <w:rPr>
          <w:sz w:val="24"/>
          <w:szCs w:val="24"/>
        </w:rPr>
        <w:t xml:space="preserve"> mission </w:t>
      </w:r>
      <w:r w:rsidR="001E1235">
        <w:rPr>
          <w:sz w:val="24"/>
          <w:szCs w:val="24"/>
        </w:rPr>
        <w:t xml:space="preserve">as a best friend </w:t>
      </w:r>
      <w:r w:rsidRPr="004D4B27">
        <w:rPr>
          <w:sz w:val="24"/>
          <w:szCs w:val="24"/>
        </w:rPr>
        <w:t xml:space="preserve">to help her </w:t>
      </w:r>
      <w:r w:rsidR="001E1235">
        <w:rPr>
          <w:sz w:val="24"/>
          <w:szCs w:val="24"/>
        </w:rPr>
        <w:t>feel better</w:t>
      </w:r>
      <w:r w:rsidRPr="004D4B27">
        <w:rPr>
          <w:sz w:val="24"/>
          <w:szCs w:val="24"/>
        </w:rPr>
        <w:t>.</w:t>
      </w:r>
    </w:p>
    <w:p w14:paraId="54617AD6" w14:textId="76568D06" w:rsidR="000169D2" w:rsidRPr="004D4B27" w:rsidRDefault="000169D2" w:rsidP="00F1493F">
      <w:pPr>
        <w:spacing w:line="360" w:lineRule="auto"/>
        <w:rPr>
          <w:sz w:val="24"/>
          <w:szCs w:val="24"/>
        </w:rPr>
        <w:pPrChange w:id="19" w:author="Henry Osei" w:date="2016-12-05T11:59:00Z">
          <w:pPr/>
        </w:pPrChange>
      </w:pPr>
      <w:r w:rsidRPr="004D4B27">
        <w:rPr>
          <w:sz w:val="24"/>
          <w:szCs w:val="24"/>
        </w:rPr>
        <w:tab/>
        <w:t>“I should come over</w:t>
      </w:r>
      <w:r w:rsidR="007E4B67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maybe so we can talk more about this?” I said.</w:t>
      </w:r>
    </w:p>
    <w:p w14:paraId="3AB24C7E" w14:textId="7C469F7B" w:rsidR="000169D2" w:rsidRPr="004D4B27" w:rsidRDefault="000169D2" w:rsidP="00F1493F">
      <w:pPr>
        <w:spacing w:line="360" w:lineRule="auto"/>
        <w:rPr>
          <w:sz w:val="24"/>
          <w:szCs w:val="24"/>
        </w:rPr>
        <w:pPrChange w:id="20" w:author="Henry Osei" w:date="2016-12-05T11:59:00Z">
          <w:pPr/>
        </w:pPrChange>
      </w:pPr>
      <w:r w:rsidRPr="004D4B27">
        <w:rPr>
          <w:sz w:val="24"/>
          <w:szCs w:val="24"/>
        </w:rPr>
        <w:t>She gave me a crazy glare. I thought to myself, “</w:t>
      </w:r>
      <w:r w:rsidR="000E67B9" w:rsidRPr="004D4B27">
        <w:rPr>
          <w:sz w:val="24"/>
          <w:szCs w:val="24"/>
        </w:rPr>
        <w:t>How</w:t>
      </w:r>
      <w:r w:rsidRPr="004D4B27">
        <w:rPr>
          <w:sz w:val="24"/>
          <w:szCs w:val="24"/>
        </w:rPr>
        <w:t xml:space="preserve"> could I ask something like that in such a moment like this</w:t>
      </w:r>
      <w:r w:rsidR="007E4B67">
        <w:rPr>
          <w:sz w:val="24"/>
          <w:szCs w:val="24"/>
        </w:rPr>
        <w:t>?</w:t>
      </w:r>
      <w:r w:rsidRPr="004D4B27">
        <w:rPr>
          <w:sz w:val="24"/>
          <w:szCs w:val="24"/>
        </w:rPr>
        <w:t>” I continued</w:t>
      </w:r>
      <w:r w:rsidR="004A67E1">
        <w:rPr>
          <w:sz w:val="24"/>
          <w:szCs w:val="24"/>
        </w:rPr>
        <w:t xml:space="preserve"> to mentally</w:t>
      </w:r>
      <w:r w:rsidRPr="004D4B27">
        <w:rPr>
          <w:sz w:val="24"/>
          <w:szCs w:val="24"/>
        </w:rPr>
        <w:t xml:space="preserve"> bash </w:t>
      </w:r>
      <w:r w:rsidR="000E67B9" w:rsidRPr="004D4B27">
        <w:rPr>
          <w:sz w:val="24"/>
          <w:szCs w:val="24"/>
        </w:rPr>
        <w:t>myself</w:t>
      </w:r>
      <w:r w:rsidRPr="004D4B27">
        <w:rPr>
          <w:sz w:val="24"/>
          <w:szCs w:val="24"/>
        </w:rPr>
        <w:t xml:space="preserve"> in my </w:t>
      </w:r>
      <w:r w:rsidR="000E67B9" w:rsidRPr="004D4B27">
        <w:rPr>
          <w:sz w:val="24"/>
          <w:szCs w:val="24"/>
        </w:rPr>
        <w:t>head</w:t>
      </w:r>
      <w:r w:rsidR="004A67E1">
        <w:rPr>
          <w:sz w:val="24"/>
          <w:szCs w:val="24"/>
        </w:rPr>
        <w:t>,</w:t>
      </w:r>
      <w:r w:rsidR="004A67E1" w:rsidRPr="004D4B27">
        <w:rPr>
          <w:sz w:val="24"/>
          <w:szCs w:val="24"/>
        </w:rPr>
        <w:t xml:space="preserve"> </w:t>
      </w:r>
      <w:r w:rsidR="004A67E1">
        <w:rPr>
          <w:sz w:val="24"/>
          <w:szCs w:val="24"/>
        </w:rPr>
        <w:t>u</w:t>
      </w:r>
      <w:r w:rsidRPr="004D4B27">
        <w:rPr>
          <w:sz w:val="24"/>
          <w:szCs w:val="24"/>
        </w:rPr>
        <w:t xml:space="preserve">ntil she replied </w:t>
      </w:r>
    </w:p>
    <w:p w14:paraId="652D5510" w14:textId="3C61254C" w:rsidR="000169D2" w:rsidRPr="004D4B27" w:rsidRDefault="000169D2" w:rsidP="00F1493F">
      <w:pPr>
        <w:spacing w:line="360" w:lineRule="auto"/>
        <w:rPr>
          <w:sz w:val="24"/>
          <w:szCs w:val="24"/>
        </w:rPr>
        <w:pPrChange w:id="21" w:author="Henry Osei" w:date="2016-12-05T11:59:00Z">
          <w:pPr/>
        </w:pPrChange>
      </w:pPr>
      <w:r w:rsidRPr="004D4B27">
        <w:rPr>
          <w:sz w:val="24"/>
          <w:szCs w:val="24"/>
        </w:rPr>
        <w:tab/>
        <w:t>“Yes you should but only for a little because</w:t>
      </w:r>
      <w:r w:rsidR="000E67B9" w:rsidRPr="004D4B27">
        <w:rPr>
          <w:sz w:val="24"/>
          <w:szCs w:val="24"/>
        </w:rPr>
        <w:t xml:space="preserve"> I don’t want my mom coming home and seeing a boy</w:t>
      </w:r>
      <w:r w:rsidR="002F6C1A">
        <w:rPr>
          <w:sz w:val="24"/>
          <w:szCs w:val="24"/>
        </w:rPr>
        <w:t>. It wouldn’t</w:t>
      </w:r>
      <w:r w:rsidR="000E67B9" w:rsidRPr="004D4B27">
        <w:rPr>
          <w:sz w:val="24"/>
          <w:szCs w:val="24"/>
        </w:rPr>
        <w:t xml:space="preserve"> look to</w:t>
      </w:r>
      <w:r w:rsidR="002F6C1A">
        <w:rPr>
          <w:sz w:val="24"/>
          <w:szCs w:val="24"/>
        </w:rPr>
        <w:t>o</w:t>
      </w:r>
      <w:r w:rsidR="000E67B9" w:rsidRPr="004D4B27">
        <w:rPr>
          <w:sz w:val="24"/>
          <w:szCs w:val="24"/>
        </w:rPr>
        <w:t xml:space="preserve"> good”</w:t>
      </w:r>
    </w:p>
    <w:p w14:paraId="1725381B" w14:textId="77777777" w:rsidR="000E67B9" w:rsidRPr="004D4B27" w:rsidRDefault="000E67B9" w:rsidP="00F1493F">
      <w:pPr>
        <w:spacing w:line="360" w:lineRule="auto"/>
        <w:rPr>
          <w:sz w:val="24"/>
          <w:szCs w:val="24"/>
        </w:rPr>
        <w:pPrChange w:id="22" w:author="Henry Osei" w:date="2016-12-05T11:59:00Z">
          <w:pPr/>
        </w:pPrChange>
      </w:pPr>
      <w:r w:rsidRPr="004D4B27">
        <w:rPr>
          <w:sz w:val="24"/>
          <w:szCs w:val="24"/>
        </w:rPr>
        <w:tab/>
        <w:t>“Ha, you’re right just text me when to come over” I replied.</w:t>
      </w:r>
    </w:p>
    <w:p w14:paraId="09E62FDD" w14:textId="622EE084" w:rsidR="000E67B9" w:rsidRPr="004D4B27" w:rsidRDefault="000E67B9" w:rsidP="00F1493F">
      <w:pPr>
        <w:spacing w:line="360" w:lineRule="auto"/>
        <w:rPr>
          <w:sz w:val="24"/>
          <w:szCs w:val="24"/>
        </w:rPr>
        <w:pPrChange w:id="23" w:author="Henry Osei" w:date="2016-12-05T11:59:00Z">
          <w:pPr/>
        </w:pPrChange>
      </w:pPr>
      <w:r w:rsidRPr="004D4B27">
        <w:rPr>
          <w:sz w:val="24"/>
          <w:szCs w:val="24"/>
        </w:rPr>
        <w:t xml:space="preserve">The bus came to a sudden </w:t>
      </w:r>
      <w:r w:rsidR="002F6C1A">
        <w:rPr>
          <w:sz w:val="24"/>
          <w:szCs w:val="24"/>
        </w:rPr>
        <w:t>ha</w:t>
      </w:r>
      <w:r w:rsidRPr="004D4B27">
        <w:rPr>
          <w:sz w:val="24"/>
          <w:szCs w:val="24"/>
        </w:rPr>
        <w:t xml:space="preserve">lt. I picked </w:t>
      </w:r>
      <w:r w:rsidR="002F6C1A">
        <w:rPr>
          <w:sz w:val="24"/>
          <w:szCs w:val="24"/>
        </w:rPr>
        <w:t xml:space="preserve">up </w:t>
      </w:r>
      <w:r w:rsidRPr="004D4B27">
        <w:rPr>
          <w:sz w:val="24"/>
          <w:szCs w:val="24"/>
        </w:rPr>
        <w:t>my ba</w:t>
      </w:r>
      <w:r w:rsidR="002F6C1A">
        <w:rPr>
          <w:sz w:val="24"/>
          <w:szCs w:val="24"/>
        </w:rPr>
        <w:t>ckpack</w:t>
      </w:r>
      <w:r w:rsidRPr="004D4B27">
        <w:rPr>
          <w:sz w:val="24"/>
          <w:szCs w:val="24"/>
        </w:rPr>
        <w:t xml:space="preserve"> and said my goodbye to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>. I walked o</w:t>
      </w:r>
      <w:r w:rsidR="002F6C1A">
        <w:rPr>
          <w:sz w:val="24"/>
          <w:szCs w:val="24"/>
        </w:rPr>
        <w:t>f</w:t>
      </w:r>
      <w:r w:rsidRPr="004D4B27">
        <w:rPr>
          <w:sz w:val="24"/>
          <w:szCs w:val="24"/>
        </w:rPr>
        <w:t>f the bus</w:t>
      </w:r>
      <w:r w:rsidR="002F6C1A">
        <w:rPr>
          <w:sz w:val="24"/>
          <w:szCs w:val="24"/>
        </w:rPr>
        <w:t>, and</w:t>
      </w:r>
      <w:r w:rsidRPr="004D4B27">
        <w:rPr>
          <w:sz w:val="24"/>
          <w:szCs w:val="24"/>
        </w:rPr>
        <w:t xml:space="preserve"> in my head I could </w:t>
      </w:r>
      <w:r w:rsidR="002F6C1A">
        <w:rPr>
          <w:sz w:val="24"/>
          <w:szCs w:val="24"/>
        </w:rPr>
        <w:t xml:space="preserve">not </w:t>
      </w:r>
      <w:r w:rsidRPr="004D4B27">
        <w:rPr>
          <w:sz w:val="24"/>
          <w:szCs w:val="24"/>
        </w:rPr>
        <w:t>stop thinking about how I was going to her house</w:t>
      </w:r>
      <w:r w:rsidR="002F6C1A">
        <w:rPr>
          <w:sz w:val="24"/>
          <w:szCs w:val="24"/>
        </w:rPr>
        <w:t>;</w:t>
      </w:r>
      <w:r w:rsidRPr="004D4B27">
        <w:rPr>
          <w:sz w:val="24"/>
          <w:szCs w:val="24"/>
        </w:rPr>
        <w:t xml:space="preserve"> I really did</w:t>
      </w:r>
      <w:r w:rsidR="002F6C1A">
        <w:rPr>
          <w:sz w:val="24"/>
          <w:szCs w:val="24"/>
        </w:rPr>
        <w:t xml:space="preserve"> not</w:t>
      </w:r>
      <w:r w:rsidRPr="004D4B27">
        <w:rPr>
          <w:sz w:val="24"/>
          <w:szCs w:val="24"/>
        </w:rPr>
        <w:t xml:space="preserve"> want anyone to get the wrong idea about </w:t>
      </w:r>
      <w:proofErr w:type="spellStart"/>
      <w:r w:rsidR="002F6C1A">
        <w:rPr>
          <w:sz w:val="24"/>
          <w:szCs w:val="24"/>
        </w:rPr>
        <w:t>Tamir</w:t>
      </w:r>
      <w:proofErr w:type="spellEnd"/>
      <w:r w:rsidR="002F6C1A">
        <w:rPr>
          <w:sz w:val="24"/>
          <w:szCs w:val="24"/>
        </w:rPr>
        <w:t xml:space="preserve"> and I,</w:t>
      </w:r>
      <w:r w:rsidRPr="004D4B27">
        <w:rPr>
          <w:sz w:val="24"/>
          <w:szCs w:val="24"/>
        </w:rPr>
        <w:t xml:space="preserve"> we were nothing but friends. I got to my door and took the keys from the lower pocket of my backpack. I opened the door. The house seemed to be very quiet I repeated</w:t>
      </w:r>
      <w:r w:rsidR="002F6C1A">
        <w:rPr>
          <w:sz w:val="24"/>
          <w:szCs w:val="24"/>
        </w:rPr>
        <w:t>ly</w:t>
      </w:r>
      <w:r w:rsidRPr="004D4B27">
        <w:rPr>
          <w:sz w:val="24"/>
          <w:szCs w:val="24"/>
        </w:rPr>
        <w:t xml:space="preserve"> </w:t>
      </w:r>
      <w:proofErr w:type="gramStart"/>
      <w:r w:rsidRPr="004D4B27">
        <w:rPr>
          <w:sz w:val="24"/>
          <w:szCs w:val="24"/>
        </w:rPr>
        <w:t xml:space="preserve">hollered </w:t>
      </w:r>
      <w:r w:rsidR="002F6C1A">
        <w:rPr>
          <w:sz w:val="24"/>
          <w:szCs w:val="24"/>
        </w:rPr>
        <w:t>:</w:t>
      </w:r>
      <w:proofErr w:type="gramEnd"/>
    </w:p>
    <w:p w14:paraId="5EC6F2C5" w14:textId="77777777" w:rsidR="000E67B9" w:rsidRPr="004D4B27" w:rsidRDefault="000E67B9" w:rsidP="00F1493F">
      <w:pPr>
        <w:spacing w:line="360" w:lineRule="auto"/>
        <w:rPr>
          <w:sz w:val="24"/>
          <w:szCs w:val="24"/>
        </w:rPr>
        <w:pPrChange w:id="24" w:author="Henry Osei" w:date="2016-12-05T11:59:00Z">
          <w:pPr/>
        </w:pPrChange>
      </w:pPr>
      <w:r w:rsidRPr="004D4B27">
        <w:rPr>
          <w:sz w:val="24"/>
          <w:szCs w:val="24"/>
        </w:rPr>
        <w:tab/>
      </w:r>
      <w:r w:rsidR="001F56FA" w:rsidRPr="004D4B27">
        <w:rPr>
          <w:sz w:val="24"/>
          <w:szCs w:val="24"/>
        </w:rPr>
        <w:t>“Is</w:t>
      </w:r>
      <w:r w:rsidRPr="004D4B27">
        <w:rPr>
          <w:sz w:val="24"/>
          <w:szCs w:val="24"/>
        </w:rPr>
        <w:t xml:space="preserve"> Anyone </w:t>
      </w:r>
      <w:r w:rsidR="001F56FA" w:rsidRPr="004D4B27">
        <w:rPr>
          <w:sz w:val="24"/>
          <w:szCs w:val="24"/>
        </w:rPr>
        <w:t>Home?</w:t>
      </w:r>
      <w:r w:rsidRPr="004D4B27">
        <w:rPr>
          <w:sz w:val="24"/>
          <w:szCs w:val="24"/>
        </w:rPr>
        <w:t>”</w:t>
      </w:r>
    </w:p>
    <w:p w14:paraId="115C6655" w14:textId="77777777" w:rsidR="000E67B9" w:rsidRPr="004D4B27" w:rsidRDefault="000E67B9" w:rsidP="00F1493F">
      <w:pPr>
        <w:spacing w:line="360" w:lineRule="auto"/>
        <w:rPr>
          <w:sz w:val="24"/>
          <w:szCs w:val="24"/>
        </w:rPr>
        <w:pPrChange w:id="25" w:author="Henry Osei" w:date="2016-12-05T11:59:00Z">
          <w:pPr/>
        </w:pPrChange>
      </w:pPr>
      <w:r w:rsidRPr="004D4B27">
        <w:rPr>
          <w:sz w:val="24"/>
          <w:szCs w:val="24"/>
        </w:rPr>
        <w:tab/>
        <w:t>“Hello!”</w:t>
      </w:r>
    </w:p>
    <w:p w14:paraId="20CE7A89" w14:textId="77777777" w:rsidR="000E67B9" w:rsidRPr="004D4B27" w:rsidRDefault="000E67B9" w:rsidP="00F1493F">
      <w:pPr>
        <w:spacing w:line="360" w:lineRule="auto"/>
        <w:rPr>
          <w:sz w:val="24"/>
          <w:szCs w:val="24"/>
        </w:rPr>
        <w:pPrChange w:id="26" w:author="Henry Osei" w:date="2016-12-05T11:59:00Z">
          <w:pPr/>
        </w:pPrChange>
      </w:pPr>
      <w:r w:rsidRPr="004D4B27">
        <w:rPr>
          <w:sz w:val="24"/>
          <w:szCs w:val="24"/>
        </w:rPr>
        <w:tab/>
        <w:t>“Anyone!</w:t>
      </w:r>
      <w:r w:rsidR="001F56FA" w:rsidRPr="004D4B27">
        <w:rPr>
          <w:sz w:val="24"/>
          <w:szCs w:val="24"/>
        </w:rPr>
        <w:t>”</w:t>
      </w:r>
    </w:p>
    <w:p w14:paraId="2C3FA154" w14:textId="5BA1F9C4" w:rsidR="001F56FA" w:rsidRPr="004D4B27" w:rsidRDefault="001F56FA" w:rsidP="00F1493F">
      <w:pPr>
        <w:spacing w:line="360" w:lineRule="auto"/>
        <w:rPr>
          <w:sz w:val="24"/>
          <w:szCs w:val="24"/>
        </w:rPr>
        <w:pPrChange w:id="27" w:author="Henry Osei" w:date="2016-12-05T11:59:00Z">
          <w:pPr/>
        </w:pPrChange>
      </w:pPr>
      <w:r w:rsidRPr="004D4B27">
        <w:rPr>
          <w:sz w:val="24"/>
          <w:szCs w:val="24"/>
        </w:rPr>
        <w:t>No one answered so I dropped my backpack and r</w:t>
      </w:r>
      <w:r w:rsidR="002F6C1A">
        <w:rPr>
          <w:sz w:val="24"/>
          <w:szCs w:val="24"/>
        </w:rPr>
        <w:t>a</w:t>
      </w:r>
      <w:r w:rsidRPr="004D4B27">
        <w:rPr>
          <w:sz w:val="24"/>
          <w:szCs w:val="24"/>
        </w:rPr>
        <w:t xml:space="preserve">n upstairs. I threw my phone on my bed so I could see when she texted me. I ran to the bathroom to </w:t>
      </w:r>
      <w:r w:rsidR="00360331">
        <w:rPr>
          <w:sz w:val="24"/>
          <w:szCs w:val="24"/>
        </w:rPr>
        <w:t>clean</w:t>
      </w:r>
      <w:r w:rsidR="00360331" w:rsidRPr="004D4B27">
        <w:rPr>
          <w:sz w:val="24"/>
          <w:szCs w:val="24"/>
        </w:rPr>
        <w:t xml:space="preserve"> </w:t>
      </w:r>
      <w:r w:rsidRPr="004D4B27">
        <w:rPr>
          <w:sz w:val="24"/>
          <w:szCs w:val="24"/>
        </w:rPr>
        <w:t>myself up</w:t>
      </w:r>
      <w:r w:rsidR="00360331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making sure </w:t>
      </w:r>
      <w:r w:rsidR="00360331">
        <w:rPr>
          <w:sz w:val="24"/>
          <w:szCs w:val="24"/>
        </w:rPr>
        <w:t>I was emitting any unpleasant odors</w:t>
      </w:r>
      <w:r w:rsidRPr="004D4B27">
        <w:rPr>
          <w:sz w:val="24"/>
          <w:szCs w:val="24"/>
        </w:rPr>
        <w:t xml:space="preserve">. I was very nervous </w:t>
      </w:r>
      <w:r w:rsidR="00F47C76">
        <w:rPr>
          <w:sz w:val="24"/>
          <w:szCs w:val="24"/>
        </w:rPr>
        <w:t>and I especially did not</w:t>
      </w:r>
      <w:r w:rsidRPr="004D4B27">
        <w:rPr>
          <w:sz w:val="24"/>
          <w:szCs w:val="24"/>
        </w:rPr>
        <w:t xml:space="preserve"> want to get in any </w:t>
      </w:r>
      <w:r w:rsidRPr="004D4B27">
        <w:rPr>
          <w:sz w:val="24"/>
          <w:szCs w:val="24"/>
        </w:rPr>
        <w:lastRenderedPageBreak/>
        <w:t>trouble. To calm myself down I rush</w:t>
      </w:r>
      <w:r w:rsidR="00F47C76">
        <w:rPr>
          <w:sz w:val="24"/>
          <w:szCs w:val="24"/>
        </w:rPr>
        <w:t>ed</w:t>
      </w:r>
      <w:r w:rsidRPr="004D4B27">
        <w:rPr>
          <w:sz w:val="24"/>
          <w:szCs w:val="24"/>
        </w:rPr>
        <w:t xml:space="preserve"> down to my basement to get a Snapple. As I was going to open the cap of the Snapple, I heard a “buzz” from my phone. It was </w:t>
      </w:r>
      <w:proofErr w:type="spellStart"/>
      <w:r w:rsidRPr="004D4B27">
        <w:rPr>
          <w:sz w:val="24"/>
          <w:szCs w:val="24"/>
        </w:rPr>
        <w:t>Tamir</w:t>
      </w:r>
      <w:proofErr w:type="spellEnd"/>
      <w:r w:rsidRPr="004D4B27">
        <w:rPr>
          <w:sz w:val="24"/>
          <w:szCs w:val="24"/>
        </w:rPr>
        <w:t xml:space="preserve"> saying</w:t>
      </w:r>
    </w:p>
    <w:p w14:paraId="201CD8E7" w14:textId="77777777" w:rsidR="001F56FA" w:rsidRPr="004D4B27" w:rsidRDefault="001F56FA" w:rsidP="00F1493F">
      <w:pPr>
        <w:spacing w:line="360" w:lineRule="auto"/>
        <w:rPr>
          <w:sz w:val="24"/>
          <w:szCs w:val="24"/>
        </w:rPr>
        <w:pPrChange w:id="28" w:author="Henry Osei" w:date="2016-12-05T11:59:00Z">
          <w:pPr/>
        </w:pPrChange>
      </w:pPr>
      <w:r w:rsidRPr="004D4B27">
        <w:rPr>
          <w:sz w:val="24"/>
          <w:szCs w:val="24"/>
        </w:rPr>
        <w:tab/>
        <w:t>“It is okay to come”.</w:t>
      </w:r>
    </w:p>
    <w:p w14:paraId="0DB9D10A" w14:textId="2D16A4BC" w:rsidR="001F56FA" w:rsidRPr="004D4B27" w:rsidRDefault="001F56FA" w:rsidP="00F1493F">
      <w:pPr>
        <w:spacing w:line="360" w:lineRule="auto"/>
        <w:rPr>
          <w:sz w:val="24"/>
          <w:szCs w:val="24"/>
        </w:rPr>
        <w:pPrChange w:id="29" w:author="Henry Osei" w:date="2016-12-05T11:59:00Z">
          <w:pPr/>
        </w:pPrChange>
      </w:pPr>
      <w:r w:rsidRPr="004D4B27">
        <w:rPr>
          <w:sz w:val="24"/>
          <w:szCs w:val="24"/>
        </w:rPr>
        <w:t>Grabbing my jacket and my Snapple</w:t>
      </w:r>
      <w:r w:rsidR="00E870D5">
        <w:rPr>
          <w:sz w:val="24"/>
          <w:szCs w:val="24"/>
        </w:rPr>
        <w:t>,</w:t>
      </w:r>
      <w:r w:rsidRPr="004D4B27">
        <w:rPr>
          <w:sz w:val="24"/>
          <w:szCs w:val="24"/>
        </w:rPr>
        <w:t xml:space="preserve"> I left the house. Walking up t</w:t>
      </w:r>
      <w:r w:rsidR="00A9574D" w:rsidRPr="004D4B27">
        <w:rPr>
          <w:sz w:val="24"/>
          <w:szCs w:val="24"/>
        </w:rPr>
        <w:t xml:space="preserve">he hill to her house </w:t>
      </w:r>
      <w:r w:rsidR="00E870D5">
        <w:rPr>
          <w:sz w:val="24"/>
          <w:szCs w:val="24"/>
        </w:rPr>
        <w:t>there were a</w:t>
      </w:r>
      <w:r w:rsidR="00A9574D" w:rsidRPr="004D4B27">
        <w:rPr>
          <w:sz w:val="24"/>
          <w:szCs w:val="24"/>
        </w:rPr>
        <w:t xml:space="preserve"> thousand thoughts running through my mind</w:t>
      </w:r>
      <w:r w:rsidR="00E870D5">
        <w:rPr>
          <w:sz w:val="24"/>
          <w:szCs w:val="24"/>
        </w:rPr>
        <w:t>:</w:t>
      </w:r>
      <w:r w:rsidR="00A9574D" w:rsidRPr="004D4B27">
        <w:rPr>
          <w:sz w:val="24"/>
          <w:szCs w:val="24"/>
        </w:rPr>
        <w:t xml:space="preserve"> </w:t>
      </w:r>
      <w:r w:rsidR="00E870D5">
        <w:rPr>
          <w:sz w:val="24"/>
          <w:szCs w:val="24"/>
        </w:rPr>
        <w:t>s</w:t>
      </w:r>
      <w:r w:rsidR="00A9574D" w:rsidRPr="004D4B27">
        <w:rPr>
          <w:sz w:val="24"/>
          <w:szCs w:val="24"/>
        </w:rPr>
        <w:t>ome about being caught</w:t>
      </w:r>
      <w:r w:rsidR="00E870D5">
        <w:rPr>
          <w:sz w:val="24"/>
          <w:szCs w:val="24"/>
        </w:rPr>
        <w:t>,</w:t>
      </w:r>
      <w:r w:rsidR="00A9574D" w:rsidRPr="004D4B27">
        <w:rPr>
          <w:sz w:val="24"/>
          <w:szCs w:val="24"/>
        </w:rPr>
        <w:t xml:space="preserve"> some about things going right</w:t>
      </w:r>
      <w:r w:rsidR="00E870D5">
        <w:rPr>
          <w:sz w:val="24"/>
          <w:szCs w:val="24"/>
        </w:rPr>
        <w:t>, and s</w:t>
      </w:r>
      <w:r w:rsidR="00A9574D" w:rsidRPr="004D4B27">
        <w:rPr>
          <w:sz w:val="24"/>
          <w:szCs w:val="24"/>
        </w:rPr>
        <w:t xml:space="preserve">ome about things getting carried away. I looked for the small townhouse at the end of the </w:t>
      </w:r>
      <w:r w:rsidR="00E870D5">
        <w:rPr>
          <w:sz w:val="24"/>
          <w:szCs w:val="24"/>
        </w:rPr>
        <w:t>block with the red door</w:t>
      </w:r>
      <w:r w:rsidR="00A9574D" w:rsidRPr="004D4B27">
        <w:rPr>
          <w:sz w:val="24"/>
          <w:szCs w:val="24"/>
        </w:rPr>
        <w:t>. I found the house. I slowly walked up the stairs. Finally reaching the front doo</w:t>
      </w:r>
      <w:r w:rsidR="00E870D5">
        <w:rPr>
          <w:sz w:val="24"/>
          <w:szCs w:val="24"/>
        </w:rPr>
        <w:t>r, I</w:t>
      </w:r>
      <w:r w:rsidR="00A9574D" w:rsidRPr="004D4B27">
        <w:rPr>
          <w:sz w:val="24"/>
          <w:szCs w:val="24"/>
        </w:rPr>
        <w:t xml:space="preserve"> hesitating</w:t>
      </w:r>
      <w:r w:rsidR="00E870D5">
        <w:rPr>
          <w:sz w:val="24"/>
          <w:szCs w:val="24"/>
        </w:rPr>
        <w:t>ly</w:t>
      </w:r>
      <w:r w:rsidR="00A9574D" w:rsidRPr="004D4B27">
        <w:rPr>
          <w:sz w:val="24"/>
          <w:szCs w:val="24"/>
        </w:rPr>
        <w:t xml:space="preserve"> knock</w:t>
      </w:r>
      <w:r w:rsidR="00E870D5">
        <w:rPr>
          <w:sz w:val="24"/>
          <w:szCs w:val="24"/>
        </w:rPr>
        <w:t>ed</w:t>
      </w:r>
      <w:r w:rsidR="00A9574D" w:rsidRPr="004D4B27">
        <w:rPr>
          <w:sz w:val="24"/>
          <w:szCs w:val="24"/>
        </w:rPr>
        <w:t>. As my hand reached up to knock, the door creaked open.</w:t>
      </w:r>
    </w:p>
    <w:p w14:paraId="2C952C2C" w14:textId="77777777" w:rsidR="00A9574D" w:rsidRPr="004D4B27" w:rsidRDefault="00A9574D" w:rsidP="00F1493F">
      <w:pPr>
        <w:spacing w:line="360" w:lineRule="auto"/>
        <w:rPr>
          <w:sz w:val="24"/>
          <w:szCs w:val="24"/>
        </w:rPr>
        <w:pPrChange w:id="30" w:author="Henry Osei" w:date="2016-12-05T11:59:00Z">
          <w:pPr/>
        </w:pPrChange>
      </w:pPr>
      <w:r w:rsidRPr="004D4B27">
        <w:rPr>
          <w:sz w:val="24"/>
          <w:szCs w:val="24"/>
        </w:rPr>
        <w:tab/>
        <w:t>“Hi Henry, come in” she said.</w:t>
      </w:r>
    </w:p>
    <w:p w14:paraId="71CC6F05" w14:textId="77777777" w:rsidR="00A9574D" w:rsidRPr="004D4B27" w:rsidRDefault="00A9574D" w:rsidP="00F1493F">
      <w:pPr>
        <w:spacing w:line="360" w:lineRule="auto"/>
        <w:rPr>
          <w:sz w:val="24"/>
          <w:szCs w:val="24"/>
        </w:rPr>
        <w:pPrChange w:id="31" w:author="Henry Osei" w:date="2016-12-05T11:59:00Z">
          <w:pPr/>
        </w:pPrChange>
      </w:pPr>
      <w:r w:rsidRPr="004D4B27">
        <w:rPr>
          <w:sz w:val="24"/>
          <w:szCs w:val="24"/>
        </w:rPr>
        <w:tab/>
        <w:t xml:space="preserve">I looked around, seeing a beautiful house with such nice furniture. </w:t>
      </w:r>
    </w:p>
    <w:p w14:paraId="4ACC0741" w14:textId="77777777" w:rsidR="00A9574D" w:rsidRPr="004D4B27" w:rsidRDefault="00A9574D" w:rsidP="00F1493F">
      <w:pPr>
        <w:spacing w:line="360" w:lineRule="auto"/>
        <w:rPr>
          <w:sz w:val="24"/>
          <w:szCs w:val="24"/>
        </w:rPr>
        <w:pPrChange w:id="32" w:author="Henry Osei" w:date="2016-12-05T11:59:00Z">
          <w:pPr/>
        </w:pPrChange>
      </w:pPr>
      <w:r w:rsidRPr="004D4B27">
        <w:rPr>
          <w:sz w:val="24"/>
          <w:szCs w:val="24"/>
        </w:rPr>
        <w:tab/>
        <w:t>“Nice house you got” I replied.</w:t>
      </w:r>
    </w:p>
    <w:p w14:paraId="103F2CF2" w14:textId="77777777" w:rsidR="00A9574D" w:rsidRPr="004D4B27" w:rsidRDefault="00A9574D" w:rsidP="00F1493F">
      <w:pPr>
        <w:spacing w:line="360" w:lineRule="auto"/>
        <w:rPr>
          <w:sz w:val="24"/>
          <w:szCs w:val="24"/>
        </w:rPr>
        <w:pPrChange w:id="33" w:author="Henry Osei" w:date="2016-12-05T11:59:00Z">
          <w:pPr/>
        </w:pPrChange>
      </w:pPr>
      <w:r w:rsidRPr="004D4B27">
        <w:rPr>
          <w:sz w:val="24"/>
          <w:szCs w:val="24"/>
        </w:rPr>
        <w:tab/>
        <w:t>“Thanks, wait here whiles I go get my laptop” she said.</w:t>
      </w:r>
    </w:p>
    <w:p w14:paraId="62ABFBB4" w14:textId="7C40A8B7" w:rsidR="00A9574D" w:rsidRPr="004D4B27" w:rsidRDefault="00A9574D" w:rsidP="00F1493F">
      <w:pPr>
        <w:spacing w:line="360" w:lineRule="auto"/>
        <w:rPr>
          <w:sz w:val="24"/>
          <w:szCs w:val="24"/>
        </w:rPr>
        <w:pPrChange w:id="34" w:author="Henry Osei" w:date="2016-12-05T11:59:00Z">
          <w:pPr/>
        </w:pPrChange>
      </w:pPr>
      <w:r w:rsidRPr="004D4B27">
        <w:rPr>
          <w:sz w:val="24"/>
          <w:szCs w:val="24"/>
        </w:rPr>
        <w:tab/>
        <w:t>“Ok</w:t>
      </w:r>
      <w:r w:rsidR="00B358A5">
        <w:rPr>
          <w:sz w:val="24"/>
          <w:szCs w:val="24"/>
        </w:rPr>
        <w:t>ay</w:t>
      </w:r>
      <w:r w:rsidRPr="004D4B27">
        <w:rPr>
          <w:sz w:val="24"/>
          <w:szCs w:val="24"/>
        </w:rPr>
        <w:t>” I replied.</w:t>
      </w:r>
    </w:p>
    <w:p w14:paraId="7AE426A4" w14:textId="067F0782" w:rsidR="00DF5A7A" w:rsidRPr="004D4B27" w:rsidRDefault="00A9574D" w:rsidP="00F1493F">
      <w:pPr>
        <w:spacing w:line="360" w:lineRule="auto"/>
        <w:rPr>
          <w:sz w:val="24"/>
          <w:szCs w:val="24"/>
        </w:rPr>
        <w:pPrChange w:id="35" w:author="Henry Osei" w:date="2016-12-05T11:59:00Z">
          <w:pPr/>
        </w:pPrChange>
      </w:pPr>
      <w:r w:rsidRPr="004D4B27">
        <w:rPr>
          <w:sz w:val="24"/>
          <w:szCs w:val="24"/>
        </w:rPr>
        <w:t xml:space="preserve">I sat on the stairs waiting for her to come back down. </w:t>
      </w:r>
      <w:r w:rsidR="00DF5A7A" w:rsidRPr="004D4B27">
        <w:rPr>
          <w:sz w:val="24"/>
          <w:szCs w:val="24"/>
        </w:rPr>
        <w:t>She ran back down saying</w:t>
      </w:r>
      <w:r w:rsidR="00B358A5">
        <w:rPr>
          <w:sz w:val="24"/>
          <w:szCs w:val="24"/>
        </w:rPr>
        <w:t>,</w:t>
      </w:r>
      <w:r w:rsidR="00DF5A7A" w:rsidRPr="004D4B27">
        <w:rPr>
          <w:sz w:val="24"/>
          <w:szCs w:val="24"/>
        </w:rPr>
        <w:t xml:space="preserve"> “</w:t>
      </w:r>
      <w:r w:rsidR="00B358A5">
        <w:rPr>
          <w:sz w:val="24"/>
          <w:szCs w:val="24"/>
        </w:rPr>
        <w:t>L</w:t>
      </w:r>
      <w:r w:rsidR="00DF5A7A" w:rsidRPr="004D4B27">
        <w:rPr>
          <w:sz w:val="24"/>
          <w:szCs w:val="24"/>
        </w:rPr>
        <w:t>et’s take some photos”. I hesitated because I did</w:t>
      </w:r>
      <w:r w:rsidR="00B358A5">
        <w:rPr>
          <w:sz w:val="24"/>
          <w:szCs w:val="24"/>
        </w:rPr>
        <w:t xml:space="preserve"> not </w:t>
      </w:r>
      <w:r w:rsidR="00DF5A7A" w:rsidRPr="004D4B27">
        <w:rPr>
          <w:sz w:val="24"/>
          <w:szCs w:val="24"/>
        </w:rPr>
        <w:t>want anyone to know I was here. I did it anyways. We took many photos with smiles, funny faces, and many more</w:t>
      </w:r>
      <w:r w:rsidR="00B358A5">
        <w:rPr>
          <w:sz w:val="24"/>
          <w:szCs w:val="24"/>
        </w:rPr>
        <w:t xml:space="preserve"> different faces</w:t>
      </w:r>
      <w:r w:rsidR="00DF5A7A" w:rsidRPr="004D4B27">
        <w:rPr>
          <w:sz w:val="24"/>
          <w:szCs w:val="24"/>
        </w:rPr>
        <w:t xml:space="preserve">. We were having a great time and I knew I was doing my job as a friend by making her smile. </w:t>
      </w:r>
    </w:p>
    <w:p w14:paraId="1DAB6441" w14:textId="77777777" w:rsidR="00DF5A7A" w:rsidRPr="004D4B27" w:rsidRDefault="00DF5A7A" w:rsidP="00F1493F">
      <w:pPr>
        <w:spacing w:line="360" w:lineRule="auto"/>
        <w:rPr>
          <w:sz w:val="24"/>
          <w:szCs w:val="24"/>
        </w:rPr>
        <w:pPrChange w:id="36" w:author="Henry Osei" w:date="2016-12-05T11:59:00Z">
          <w:pPr/>
        </w:pPrChange>
      </w:pPr>
      <w:r w:rsidRPr="004D4B27">
        <w:rPr>
          <w:sz w:val="24"/>
          <w:szCs w:val="24"/>
        </w:rPr>
        <w:tab/>
        <w:t>“Henry you would be a great boyfriend” she said.</w:t>
      </w:r>
    </w:p>
    <w:p w14:paraId="5331E30F" w14:textId="77777777" w:rsidR="00A9574D" w:rsidRPr="004D4B27" w:rsidRDefault="00DF5A7A" w:rsidP="00F1493F">
      <w:pPr>
        <w:spacing w:line="360" w:lineRule="auto"/>
        <w:rPr>
          <w:sz w:val="24"/>
          <w:szCs w:val="24"/>
        </w:rPr>
        <w:pPrChange w:id="37" w:author="Henry Osei" w:date="2016-12-05T11:59:00Z">
          <w:pPr/>
        </w:pPrChange>
      </w:pPr>
      <w:r w:rsidRPr="004D4B27">
        <w:rPr>
          <w:sz w:val="24"/>
          <w:szCs w:val="24"/>
        </w:rPr>
        <w:tab/>
        <w:t xml:space="preserve">“You really think so?” I asked. </w:t>
      </w:r>
    </w:p>
    <w:p w14:paraId="3BE0A14C" w14:textId="77777777" w:rsidR="00DF5A7A" w:rsidRPr="004D4B27" w:rsidRDefault="00DF5A7A" w:rsidP="00F1493F">
      <w:pPr>
        <w:spacing w:line="360" w:lineRule="auto"/>
        <w:rPr>
          <w:sz w:val="24"/>
          <w:szCs w:val="24"/>
        </w:rPr>
        <w:pPrChange w:id="38" w:author="Henry Osei" w:date="2016-12-05T11:59:00Z">
          <w:pPr/>
        </w:pPrChange>
      </w:pPr>
      <w:r w:rsidRPr="004D4B27">
        <w:rPr>
          <w:sz w:val="24"/>
          <w:szCs w:val="24"/>
        </w:rPr>
        <w:tab/>
        <w:t>“Yeah honestly any girl who goes out with you is really lucky” she replied.</w:t>
      </w:r>
    </w:p>
    <w:p w14:paraId="3398BB33" w14:textId="524FB2BC" w:rsidR="00DF5A7A" w:rsidRPr="004D4B27" w:rsidRDefault="00DF5A7A" w:rsidP="00F1493F">
      <w:pPr>
        <w:spacing w:line="360" w:lineRule="auto"/>
        <w:rPr>
          <w:sz w:val="24"/>
          <w:szCs w:val="24"/>
        </w:rPr>
        <w:pPrChange w:id="39" w:author="Henry Osei" w:date="2016-12-05T11:59:00Z">
          <w:pPr/>
        </w:pPrChange>
      </w:pPr>
      <w:r w:rsidRPr="004D4B27">
        <w:rPr>
          <w:sz w:val="24"/>
          <w:szCs w:val="24"/>
        </w:rPr>
        <w:tab/>
        <w:t>“Kevin is also lucky to have a beautiful an</w:t>
      </w:r>
      <w:r w:rsidR="00C11762" w:rsidRPr="004D4B27">
        <w:rPr>
          <w:sz w:val="24"/>
          <w:szCs w:val="24"/>
        </w:rPr>
        <w:t>d wonderful girlfriend like you</w:t>
      </w:r>
      <w:r w:rsidR="00B358A5" w:rsidRPr="004D4B27">
        <w:rPr>
          <w:sz w:val="24"/>
          <w:szCs w:val="24"/>
        </w:rPr>
        <w:t>,”</w:t>
      </w:r>
      <w:r w:rsidR="00C11762" w:rsidRPr="004D4B27">
        <w:rPr>
          <w:sz w:val="24"/>
          <w:szCs w:val="24"/>
        </w:rPr>
        <w:t xml:space="preserve"> I said. </w:t>
      </w:r>
    </w:p>
    <w:p w14:paraId="05525E29" w14:textId="07735943" w:rsidR="00C11762" w:rsidRPr="004D4B27" w:rsidRDefault="00C11762" w:rsidP="00F1493F">
      <w:pPr>
        <w:spacing w:line="360" w:lineRule="auto"/>
        <w:rPr>
          <w:sz w:val="24"/>
          <w:szCs w:val="24"/>
        </w:rPr>
        <w:pPrChange w:id="40" w:author="Henry Osei" w:date="2016-12-05T11:59:00Z">
          <w:pPr/>
        </w:pPrChange>
      </w:pPr>
      <w:r w:rsidRPr="004D4B27">
        <w:rPr>
          <w:sz w:val="24"/>
          <w:szCs w:val="24"/>
        </w:rPr>
        <w:lastRenderedPageBreak/>
        <w:t>She smiled and I smiled back at her. I leaned into her and kissed her. I did not know what I had just done. I had just kissed a girl who was currently in a relationship.</w:t>
      </w:r>
      <w:r w:rsidR="005D58DD" w:rsidRPr="004D4B27">
        <w:rPr>
          <w:sz w:val="24"/>
          <w:szCs w:val="24"/>
        </w:rPr>
        <w:t xml:space="preserve"> I pulled back and we both looked at each other with</w:t>
      </w:r>
      <w:r w:rsidR="00682BF0">
        <w:rPr>
          <w:sz w:val="24"/>
          <w:szCs w:val="24"/>
        </w:rPr>
        <w:t xml:space="preserve"> </w:t>
      </w:r>
      <w:r w:rsidR="005D58DD" w:rsidRPr="004D4B27">
        <w:rPr>
          <w:sz w:val="24"/>
          <w:szCs w:val="24"/>
        </w:rPr>
        <w:t xml:space="preserve">astonished </w:t>
      </w:r>
      <w:r w:rsidR="00682BF0">
        <w:rPr>
          <w:sz w:val="24"/>
          <w:szCs w:val="24"/>
        </w:rPr>
        <w:t>faces</w:t>
      </w:r>
      <w:r w:rsidR="005D58DD" w:rsidRPr="004D4B27">
        <w:rPr>
          <w:sz w:val="24"/>
          <w:szCs w:val="24"/>
        </w:rPr>
        <w:t xml:space="preserve">. Then we both came in for another kiss. We continued to kiss for about 15 minutes until I stopped and checked my phone. It was time for me to go. </w:t>
      </w:r>
    </w:p>
    <w:p w14:paraId="43F2FB13" w14:textId="6F341955" w:rsidR="005D58DD" w:rsidRPr="004D4B27" w:rsidRDefault="005D58DD" w:rsidP="00F1493F">
      <w:pPr>
        <w:spacing w:line="360" w:lineRule="auto"/>
        <w:rPr>
          <w:sz w:val="24"/>
          <w:szCs w:val="24"/>
        </w:rPr>
        <w:pPrChange w:id="41" w:author="Henry Osei" w:date="2016-12-05T11:59:00Z">
          <w:pPr/>
        </w:pPrChange>
      </w:pPr>
      <w:r w:rsidRPr="004D4B27">
        <w:rPr>
          <w:sz w:val="24"/>
          <w:szCs w:val="24"/>
        </w:rPr>
        <w:tab/>
        <w:t>“I have to go</w:t>
      </w:r>
      <w:r w:rsidR="00F543E2" w:rsidRPr="004D4B27">
        <w:rPr>
          <w:sz w:val="24"/>
          <w:szCs w:val="24"/>
        </w:rPr>
        <w:t>,”</w:t>
      </w:r>
      <w:r w:rsidRPr="004D4B27">
        <w:rPr>
          <w:sz w:val="24"/>
          <w:szCs w:val="24"/>
        </w:rPr>
        <w:t xml:space="preserve"> I told her.</w:t>
      </w:r>
    </w:p>
    <w:p w14:paraId="5B96D9DF" w14:textId="77777777" w:rsidR="005D58DD" w:rsidRPr="004D4B27" w:rsidRDefault="005D58DD" w:rsidP="00F1493F">
      <w:pPr>
        <w:spacing w:line="360" w:lineRule="auto"/>
        <w:rPr>
          <w:sz w:val="24"/>
          <w:szCs w:val="24"/>
        </w:rPr>
        <w:pPrChange w:id="42" w:author="Henry Osei" w:date="2016-12-05T11:59:00Z">
          <w:pPr/>
        </w:pPrChange>
      </w:pPr>
      <w:r w:rsidRPr="004D4B27">
        <w:rPr>
          <w:sz w:val="24"/>
          <w:szCs w:val="24"/>
        </w:rPr>
        <w:tab/>
        <w:t>“Already?” she said.</w:t>
      </w:r>
    </w:p>
    <w:p w14:paraId="45313546" w14:textId="6D582B65" w:rsidR="005D58DD" w:rsidRPr="004D4B27" w:rsidRDefault="005D58DD" w:rsidP="00F1493F">
      <w:pPr>
        <w:spacing w:line="360" w:lineRule="auto"/>
        <w:rPr>
          <w:sz w:val="24"/>
          <w:szCs w:val="24"/>
        </w:rPr>
        <w:pPrChange w:id="43" w:author="Henry Osei" w:date="2016-12-05T11:59:00Z">
          <w:pPr/>
        </w:pPrChange>
      </w:pPr>
      <w:r w:rsidRPr="004D4B27">
        <w:rPr>
          <w:sz w:val="24"/>
          <w:szCs w:val="24"/>
        </w:rPr>
        <w:tab/>
        <w:t>“Yea</w:t>
      </w:r>
      <w:r w:rsidR="00F543E2">
        <w:rPr>
          <w:sz w:val="24"/>
          <w:szCs w:val="24"/>
        </w:rPr>
        <w:t>h,</w:t>
      </w:r>
      <w:r w:rsidRPr="004D4B27">
        <w:rPr>
          <w:sz w:val="24"/>
          <w:szCs w:val="24"/>
        </w:rPr>
        <w:t xml:space="preserve"> I’ve to get home before my parents do</w:t>
      </w:r>
      <w:r w:rsidR="00F543E2">
        <w:rPr>
          <w:sz w:val="24"/>
          <w:szCs w:val="24"/>
        </w:rPr>
        <w:t>,</w:t>
      </w:r>
      <w:r w:rsidRPr="004D4B27">
        <w:rPr>
          <w:sz w:val="24"/>
          <w:szCs w:val="24"/>
        </w:rPr>
        <w:t>”</w:t>
      </w:r>
      <w:r w:rsidR="00F543E2">
        <w:rPr>
          <w:sz w:val="24"/>
          <w:szCs w:val="24"/>
        </w:rPr>
        <w:t xml:space="preserve"> I responded before turning away.</w:t>
      </w:r>
    </w:p>
    <w:p w14:paraId="0BD5A28A" w14:textId="77777777" w:rsidR="005D58DD" w:rsidRPr="004D4B27" w:rsidRDefault="005D58DD" w:rsidP="00F1493F">
      <w:pPr>
        <w:spacing w:line="360" w:lineRule="auto"/>
        <w:rPr>
          <w:sz w:val="24"/>
          <w:szCs w:val="24"/>
        </w:rPr>
        <w:pPrChange w:id="44" w:author="Henry Osei" w:date="2016-12-05T11:59:00Z">
          <w:pPr/>
        </w:pPrChange>
      </w:pPr>
      <w:r w:rsidRPr="004D4B27">
        <w:rPr>
          <w:sz w:val="24"/>
          <w:szCs w:val="24"/>
        </w:rPr>
        <w:t>I walked toward the door and right before I left she came towards me. We kissed once more.</w:t>
      </w:r>
    </w:p>
    <w:p w14:paraId="1DC92F06" w14:textId="674793C3" w:rsidR="00972F10" w:rsidRPr="004D4B27" w:rsidRDefault="00D36DB5" w:rsidP="00F1493F">
      <w:pPr>
        <w:spacing w:line="360" w:lineRule="auto"/>
        <w:rPr>
          <w:sz w:val="24"/>
          <w:szCs w:val="24"/>
        </w:rPr>
        <w:pPrChange w:id="45" w:author="Henry Osei" w:date="2016-12-05T11:59:00Z">
          <w:pPr/>
        </w:pPrChange>
      </w:pPr>
      <w:r w:rsidRPr="004D4B27">
        <w:rPr>
          <w:sz w:val="24"/>
          <w:szCs w:val="24"/>
        </w:rPr>
        <w:t xml:space="preserve">Walking </w:t>
      </w:r>
      <w:proofErr w:type="gramStart"/>
      <w:r w:rsidRPr="004D4B27">
        <w:rPr>
          <w:sz w:val="24"/>
          <w:szCs w:val="24"/>
        </w:rPr>
        <w:t>home</w:t>
      </w:r>
      <w:proofErr w:type="gramEnd"/>
      <w:r w:rsidRPr="004D4B27">
        <w:rPr>
          <w:sz w:val="24"/>
          <w:szCs w:val="24"/>
        </w:rPr>
        <w:t xml:space="preserve"> I could</w:t>
      </w:r>
      <w:r w:rsidR="00F543E2">
        <w:rPr>
          <w:sz w:val="24"/>
          <w:szCs w:val="24"/>
        </w:rPr>
        <w:t xml:space="preserve"> not</w:t>
      </w:r>
      <w:r w:rsidRPr="004D4B27">
        <w:rPr>
          <w:sz w:val="24"/>
          <w:szCs w:val="24"/>
        </w:rPr>
        <w:t xml:space="preserve"> even get a grasp of what </w:t>
      </w:r>
      <w:r w:rsidR="00F543E2">
        <w:rPr>
          <w:sz w:val="24"/>
          <w:szCs w:val="24"/>
        </w:rPr>
        <w:t xml:space="preserve">had </w:t>
      </w:r>
      <w:r w:rsidRPr="004D4B27">
        <w:rPr>
          <w:sz w:val="24"/>
          <w:szCs w:val="24"/>
        </w:rPr>
        <w:t xml:space="preserve">happened. I finally opened my Snapple. Taking a big </w:t>
      </w:r>
      <w:r w:rsidR="00483724" w:rsidRPr="004D4B27">
        <w:rPr>
          <w:sz w:val="24"/>
          <w:szCs w:val="24"/>
        </w:rPr>
        <w:t>sip</w:t>
      </w:r>
      <w:r w:rsidR="00F543E2">
        <w:rPr>
          <w:sz w:val="24"/>
          <w:szCs w:val="24"/>
        </w:rPr>
        <w:t xml:space="preserve">, </w:t>
      </w:r>
      <w:proofErr w:type="gramStart"/>
      <w:r w:rsidRPr="004D4B27">
        <w:rPr>
          <w:sz w:val="24"/>
          <w:szCs w:val="24"/>
        </w:rPr>
        <w:t>It</w:t>
      </w:r>
      <w:proofErr w:type="gramEnd"/>
      <w:r w:rsidRPr="004D4B27">
        <w:rPr>
          <w:sz w:val="24"/>
          <w:szCs w:val="24"/>
        </w:rPr>
        <w:t xml:space="preserve"> hit me of what I had done. I spit out all </w:t>
      </w:r>
      <w:r w:rsidR="00F543E2">
        <w:rPr>
          <w:sz w:val="24"/>
          <w:szCs w:val="24"/>
        </w:rPr>
        <w:t xml:space="preserve">of </w:t>
      </w:r>
      <w:r w:rsidRPr="004D4B27">
        <w:rPr>
          <w:sz w:val="24"/>
          <w:szCs w:val="24"/>
        </w:rPr>
        <w:t>the juice in my mouth.</w:t>
      </w:r>
      <w:r w:rsidR="00483724" w:rsidRPr="004D4B27">
        <w:rPr>
          <w:sz w:val="24"/>
          <w:szCs w:val="24"/>
        </w:rPr>
        <w:t xml:space="preserve"> What have I done? I just help</w:t>
      </w:r>
      <w:r w:rsidR="00354C3D">
        <w:rPr>
          <w:sz w:val="24"/>
          <w:szCs w:val="24"/>
        </w:rPr>
        <w:t>ed</w:t>
      </w:r>
      <w:r w:rsidR="00483724" w:rsidRPr="004D4B27">
        <w:rPr>
          <w:sz w:val="24"/>
          <w:szCs w:val="24"/>
        </w:rPr>
        <w:t xml:space="preserve"> someone cheat on their boyfriend. I felt so terrible. I had never done something this outrageous. I was so disappointed in myself that I could do </w:t>
      </w:r>
      <w:r w:rsidR="00972F10" w:rsidRPr="004D4B27">
        <w:rPr>
          <w:sz w:val="24"/>
          <w:szCs w:val="24"/>
        </w:rPr>
        <w:t>that. I got home just in time before my parents did.  I sat on my bed thinking</w:t>
      </w:r>
      <w:r w:rsidR="00A30E08">
        <w:rPr>
          <w:sz w:val="24"/>
          <w:szCs w:val="24"/>
        </w:rPr>
        <w:t>,</w:t>
      </w:r>
      <w:r w:rsidR="00972F10" w:rsidRPr="004D4B27">
        <w:rPr>
          <w:sz w:val="24"/>
          <w:szCs w:val="24"/>
        </w:rPr>
        <w:t xml:space="preserve"> “Did this really just happen</w:t>
      </w:r>
      <w:r w:rsidR="00A30E08">
        <w:rPr>
          <w:sz w:val="24"/>
          <w:szCs w:val="24"/>
        </w:rPr>
        <w:t>?</w:t>
      </w:r>
      <w:r w:rsidR="00972F10" w:rsidRPr="004D4B27">
        <w:rPr>
          <w:sz w:val="24"/>
          <w:szCs w:val="24"/>
        </w:rPr>
        <w:t xml:space="preserve">”  I heard a “buzz” from my phone </w:t>
      </w:r>
      <w:r w:rsidR="00A30E08">
        <w:rPr>
          <w:sz w:val="24"/>
          <w:szCs w:val="24"/>
        </w:rPr>
        <w:t xml:space="preserve">and </w:t>
      </w:r>
      <w:r w:rsidR="00972F10" w:rsidRPr="004D4B27">
        <w:rPr>
          <w:sz w:val="24"/>
          <w:szCs w:val="24"/>
        </w:rPr>
        <w:t xml:space="preserve">it was </w:t>
      </w:r>
      <w:proofErr w:type="spellStart"/>
      <w:r w:rsidR="00972F10" w:rsidRPr="004D4B27">
        <w:rPr>
          <w:sz w:val="24"/>
          <w:szCs w:val="24"/>
        </w:rPr>
        <w:t>Tamir</w:t>
      </w:r>
      <w:proofErr w:type="spellEnd"/>
      <w:r w:rsidR="00A30E08">
        <w:rPr>
          <w:sz w:val="24"/>
          <w:szCs w:val="24"/>
        </w:rPr>
        <w:t>.  W</w:t>
      </w:r>
      <w:r w:rsidR="00972F10" w:rsidRPr="004D4B27">
        <w:rPr>
          <w:sz w:val="24"/>
          <w:szCs w:val="24"/>
        </w:rPr>
        <w:t>e texted all night but never talked about what had happen</w:t>
      </w:r>
      <w:r w:rsidR="00A30E08">
        <w:rPr>
          <w:sz w:val="24"/>
          <w:szCs w:val="24"/>
        </w:rPr>
        <w:t>ed</w:t>
      </w:r>
      <w:r w:rsidR="00972F10" w:rsidRPr="004D4B27">
        <w:rPr>
          <w:sz w:val="24"/>
          <w:szCs w:val="24"/>
        </w:rPr>
        <w:t xml:space="preserve">. The next morning I woke up feeling good. I </w:t>
      </w:r>
      <w:r w:rsidR="00A30E08">
        <w:rPr>
          <w:sz w:val="24"/>
          <w:szCs w:val="24"/>
        </w:rPr>
        <w:t xml:space="preserve">got </w:t>
      </w:r>
      <w:r w:rsidR="00972F10" w:rsidRPr="004D4B27">
        <w:rPr>
          <w:sz w:val="24"/>
          <w:szCs w:val="24"/>
        </w:rPr>
        <w:t>dressed and walked to the bus stop. The bus came down the hill</w:t>
      </w:r>
      <w:r w:rsidR="00A30E08">
        <w:rPr>
          <w:sz w:val="24"/>
          <w:szCs w:val="24"/>
        </w:rPr>
        <w:t>, t</w:t>
      </w:r>
      <w:r w:rsidR="00972F10" w:rsidRPr="004D4B27">
        <w:rPr>
          <w:sz w:val="24"/>
          <w:szCs w:val="24"/>
        </w:rPr>
        <w:t>he double doors opened</w:t>
      </w:r>
      <w:r w:rsidR="00A30E08">
        <w:rPr>
          <w:sz w:val="24"/>
          <w:szCs w:val="24"/>
        </w:rPr>
        <w:t xml:space="preserve">, </w:t>
      </w:r>
      <w:proofErr w:type="gramStart"/>
      <w:r w:rsidR="00A30E08">
        <w:rPr>
          <w:sz w:val="24"/>
          <w:szCs w:val="24"/>
        </w:rPr>
        <w:t xml:space="preserve">and </w:t>
      </w:r>
      <w:r w:rsidR="00972F10" w:rsidRPr="004D4B27">
        <w:rPr>
          <w:sz w:val="24"/>
          <w:szCs w:val="24"/>
        </w:rPr>
        <w:t xml:space="preserve"> I</w:t>
      </w:r>
      <w:proofErr w:type="gramEnd"/>
      <w:r w:rsidR="00972F10" w:rsidRPr="004D4B27">
        <w:rPr>
          <w:sz w:val="24"/>
          <w:szCs w:val="24"/>
        </w:rPr>
        <w:t xml:space="preserve"> stepped </w:t>
      </w:r>
      <w:r w:rsidR="00A30E08">
        <w:rPr>
          <w:sz w:val="24"/>
          <w:szCs w:val="24"/>
        </w:rPr>
        <w:t xml:space="preserve">aboard </w:t>
      </w:r>
      <w:r w:rsidR="00972F10" w:rsidRPr="004D4B27">
        <w:rPr>
          <w:sz w:val="24"/>
          <w:szCs w:val="24"/>
        </w:rPr>
        <w:t xml:space="preserve"> the bus looking for a</w:t>
      </w:r>
      <w:r w:rsidR="00A30E08">
        <w:rPr>
          <w:sz w:val="24"/>
          <w:szCs w:val="24"/>
        </w:rPr>
        <w:t>n</w:t>
      </w:r>
      <w:r w:rsidR="00972F10" w:rsidRPr="004D4B27">
        <w:rPr>
          <w:sz w:val="24"/>
          <w:szCs w:val="24"/>
        </w:rPr>
        <w:t xml:space="preserve"> open seat </w:t>
      </w:r>
      <w:r w:rsidR="00A30E08">
        <w:rPr>
          <w:sz w:val="24"/>
          <w:szCs w:val="24"/>
        </w:rPr>
        <w:t>unsure</w:t>
      </w:r>
      <w:r w:rsidR="00972F10" w:rsidRPr="004D4B27">
        <w:rPr>
          <w:sz w:val="24"/>
          <w:szCs w:val="24"/>
        </w:rPr>
        <w:t xml:space="preserve"> whether </w:t>
      </w:r>
      <w:r w:rsidR="00A30E08">
        <w:rPr>
          <w:sz w:val="24"/>
          <w:szCs w:val="24"/>
        </w:rPr>
        <w:t>or not I should</w:t>
      </w:r>
      <w:r w:rsidR="00972F10" w:rsidRPr="004D4B27">
        <w:rPr>
          <w:sz w:val="24"/>
          <w:szCs w:val="24"/>
        </w:rPr>
        <w:t xml:space="preserve"> sit next to </w:t>
      </w:r>
      <w:proofErr w:type="spellStart"/>
      <w:r w:rsidR="00972F10" w:rsidRPr="004D4B27">
        <w:rPr>
          <w:sz w:val="24"/>
          <w:szCs w:val="24"/>
        </w:rPr>
        <w:t>Tamir</w:t>
      </w:r>
      <w:proofErr w:type="spellEnd"/>
      <w:r w:rsidR="00A30E08">
        <w:rPr>
          <w:sz w:val="24"/>
          <w:szCs w:val="24"/>
        </w:rPr>
        <w:t>.</w:t>
      </w:r>
      <w:r w:rsidR="00972F10" w:rsidRPr="004D4B27">
        <w:rPr>
          <w:sz w:val="24"/>
          <w:szCs w:val="24"/>
        </w:rPr>
        <w:t xml:space="preserve"> </w:t>
      </w:r>
      <w:r w:rsidR="00A30E08">
        <w:rPr>
          <w:sz w:val="24"/>
          <w:szCs w:val="24"/>
        </w:rPr>
        <w:t xml:space="preserve">There </w:t>
      </w:r>
      <w:proofErr w:type="gramStart"/>
      <w:r w:rsidR="00A30E08">
        <w:rPr>
          <w:sz w:val="24"/>
          <w:szCs w:val="24"/>
        </w:rPr>
        <w:t>were</w:t>
      </w:r>
      <w:proofErr w:type="gramEnd"/>
      <w:r w:rsidR="00972F10" w:rsidRPr="004D4B27">
        <w:rPr>
          <w:sz w:val="24"/>
          <w:szCs w:val="24"/>
        </w:rPr>
        <w:t xml:space="preserve"> no other open seat</w:t>
      </w:r>
      <w:r w:rsidR="00A30E08">
        <w:rPr>
          <w:sz w:val="24"/>
          <w:szCs w:val="24"/>
        </w:rPr>
        <w:t xml:space="preserve"> except for the one besides her and so</w:t>
      </w:r>
      <w:r w:rsidR="00972F10" w:rsidRPr="004D4B27">
        <w:rPr>
          <w:sz w:val="24"/>
          <w:szCs w:val="24"/>
        </w:rPr>
        <w:t xml:space="preserve"> I sat down and said</w:t>
      </w:r>
      <w:r w:rsidR="00A30E08">
        <w:rPr>
          <w:sz w:val="24"/>
          <w:szCs w:val="24"/>
        </w:rPr>
        <w:t>,</w:t>
      </w:r>
      <w:r w:rsidR="00972F10" w:rsidRPr="004D4B27">
        <w:rPr>
          <w:sz w:val="24"/>
          <w:szCs w:val="24"/>
        </w:rPr>
        <w:t xml:space="preserve"> </w:t>
      </w:r>
    </w:p>
    <w:p w14:paraId="4A1DB712" w14:textId="77777777" w:rsidR="00972F10" w:rsidRPr="004D4B27" w:rsidRDefault="00972F10" w:rsidP="00F1493F">
      <w:pPr>
        <w:spacing w:line="360" w:lineRule="auto"/>
        <w:rPr>
          <w:sz w:val="24"/>
          <w:szCs w:val="24"/>
        </w:rPr>
        <w:pPrChange w:id="46" w:author="Henry Osei" w:date="2016-12-05T11:59:00Z">
          <w:pPr/>
        </w:pPrChange>
      </w:pPr>
      <w:r w:rsidRPr="004D4B27">
        <w:rPr>
          <w:sz w:val="24"/>
          <w:szCs w:val="24"/>
        </w:rPr>
        <w:tab/>
        <w:t>“Hey”</w:t>
      </w:r>
    </w:p>
    <w:p w14:paraId="710508B9" w14:textId="77777777" w:rsidR="00972F10" w:rsidRPr="004D4B27" w:rsidRDefault="00972F10" w:rsidP="00F1493F">
      <w:pPr>
        <w:spacing w:line="360" w:lineRule="auto"/>
        <w:rPr>
          <w:sz w:val="24"/>
          <w:szCs w:val="24"/>
        </w:rPr>
        <w:pPrChange w:id="47" w:author="Henry Osei" w:date="2016-12-05T11:59:00Z">
          <w:pPr/>
        </w:pPrChange>
      </w:pPr>
      <w:r w:rsidRPr="004D4B27">
        <w:rPr>
          <w:sz w:val="24"/>
          <w:szCs w:val="24"/>
        </w:rPr>
        <w:tab/>
      </w:r>
      <w:r w:rsidR="00F95C2C" w:rsidRPr="004D4B27">
        <w:rPr>
          <w:sz w:val="24"/>
          <w:szCs w:val="24"/>
        </w:rPr>
        <w:t>“Hi” she replied.</w:t>
      </w:r>
    </w:p>
    <w:p w14:paraId="692CA394" w14:textId="77777777" w:rsidR="00F95C2C" w:rsidRPr="004D4B27" w:rsidRDefault="00F95C2C" w:rsidP="00F1493F">
      <w:pPr>
        <w:spacing w:line="360" w:lineRule="auto"/>
        <w:rPr>
          <w:sz w:val="24"/>
          <w:szCs w:val="24"/>
        </w:rPr>
        <w:pPrChange w:id="48" w:author="Henry Osei" w:date="2016-12-05T11:59:00Z">
          <w:pPr/>
        </w:pPrChange>
      </w:pPr>
      <w:r w:rsidRPr="004D4B27">
        <w:rPr>
          <w:sz w:val="24"/>
          <w:szCs w:val="24"/>
        </w:rPr>
        <w:tab/>
        <w:t>“So are you better from what happen with you and Kevin?” I asked.</w:t>
      </w:r>
    </w:p>
    <w:p w14:paraId="708C6710" w14:textId="77777777" w:rsidR="00F95C2C" w:rsidRPr="004D4B27" w:rsidRDefault="00F95C2C" w:rsidP="00F1493F">
      <w:pPr>
        <w:spacing w:line="360" w:lineRule="auto"/>
        <w:rPr>
          <w:sz w:val="24"/>
          <w:szCs w:val="24"/>
        </w:rPr>
        <w:pPrChange w:id="49" w:author="Henry Osei" w:date="2016-12-05T11:59:00Z">
          <w:pPr/>
        </w:pPrChange>
      </w:pPr>
      <w:r w:rsidRPr="004D4B27">
        <w:rPr>
          <w:sz w:val="24"/>
          <w:szCs w:val="24"/>
        </w:rPr>
        <w:tab/>
        <w:t>“Yeah but I think I like someone else” she said.</w:t>
      </w:r>
    </w:p>
    <w:p w14:paraId="555ACC25" w14:textId="77777777" w:rsidR="00F95C2C" w:rsidRPr="004D4B27" w:rsidRDefault="00F95C2C" w:rsidP="00F1493F">
      <w:pPr>
        <w:spacing w:line="360" w:lineRule="auto"/>
        <w:rPr>
          <w:sz w:val="24"/>
          <w:szCs w:val="24"/>
        </w:rPr>
        <w:pPrChange w:id="50" w:author="Henry Osei" w:date="2016-12-05T11:59:00Z">
          <w:pPr/>
        </w:pPrChange>
      </w:pPr>
      <w:r w:rsidRPr="004D4B27">
        <w:rPr>
          <w:sz w:val="24"/>
          <w:szCs w:val="24"/>
        </w:rPr>
        <w:tab/>
        <w:t>“Who?” I asked.</w:t>
      </w:r>
    </w:p>
    <w:p w14:paraId="175680AF" w14:textId="77777777" w:rsidR="00F95C2C" w:rsidRPr="004D4B27" w:rsidRDefault="00F95C2C" w:rsidP="00F1493F">
      <w:pPr>
        <w:spacing w:line="360" w:lineRule="auto"/>
        <w:rPr>
          <w:sz w:val="24"/>
          <w:szCs w:val="24"/>
        </w:rPr>
        <w:pPrChange w:id="51" w:author="Henry Osei" w:date="2016-12-05T11:59:00Z">
          <w:pPr/>
        </w:pPrChange>
      </w:pPr>
      <w:r w:rsidRPr="004D4B27">
        <w:rPr>
          <w:sz w:val="24"/>
          <w:szCs w:val="24"/>
        </w:rPr>
        <w:lastRenderedPageBreak/>
        <w:tab/>
        <w:t>“You” she said.</w:t>
      </w:r>
    </w:p>
    <w:p w14:paraId="6C9379DC" w14:textId="0A368D50" w:rsidR="00F95C2C" w:rsidRDefault="00F95C2C" w:rsidP="00F1493F">
      <w:pPr>
        <w:spacing w:line="360" w:lineRule="auto"/>
        <w:rPr>
          <w:sz w:val="24"/>
          <w:szCs w:val="24"/>
        </w:rPr>
        <w:pPrChange w:id="52" w:author="Henry Osei" w:date="2016-12-05T11:59:00Z">
          <w:pPr/>
        </w:pPrChange>
      </w:pPr>
      <w:r w:rsidRPr="004D4B27">
        <w:rPr>
          <w:sz w:val="24"/>
          <w:szCs w:val="24"/>
        </w:rPr>
        <w:t xml:space="preserve">I was shocked </w:t>
      </w:r>
      <w:r w:rsidR="00A30E08">
        <w:rPr>
          <w:sz w:val="24"/>
          <w:szCs w:val="24"/>
        </w:rPr>
        <w:t xml:space="preserve">and </w:t>
      </w:r>
      <w:r w:rsidRPr="004D4B27">
        <w:rPr>
          <w:sz w:val="24"/>
          <w:szCs w:val="24"/>
        </w:rPr>
        <w:t xml:space="preserve">my heart skipped about </w:t>
      </w:r>
      <w:r w:rsidR="00A30E08">
        <w:rPr>
          <w:sz w:val="24"/>
          <w:szCs w:val="24"/>
        </w:rPr>
        <w:t>eight</w:t>
      </w:r>
      <w:r w:rsidRPr="004D4B27">
        <w:rPr>
          <w:sz w:val="24"/>
          <w:szCs w:val="24"/>
        </w:rPr>
        <w:t xml:space="preserve"> beats</w:t>
      </w:r>
      <w:r w:rsidR="00FE3294" w:rsidRPr="004D4B27">
        <w:rPr>
          <w:sz w:val="24"/>
          <w:szCs w:val="24"/>
        </w:rPr>
        <w:t>. I did</w:t>
      </w:r>
      <w:r w:rsidR="00A30E08">
        <w:rPr>
          <w:sz w:val="24"/>
          <w:szCs w:val="24"/>
        </w:rPr>
        <w:t xml:space="preserve"> not</w:t>
      </w:r>
      <w:r w:rsidR="00FE3294" w:rsidRPr="004D4B27">
        <w:rPr>
          <w:sz w:val="24"/>
          <w:szCs w:val="24"/>
        </w:rPr>
        <w:t xml:space="preserve"> know what to say</w:t>
      </w:r>
      <w:r w:rsidR="00A30E08">
        <w:rPr>
          <w:sz w:val="24"/>
          <w:szCs w:val="24"/>
        </w:rPr>
        <w:t>;</w:t>
      </w:r>
      <w:r w:rsidR="00FE3294" w:rsidRPr="004D4B27">
        <w:rPr>
          <w:sz w:val="24"/>
          <w:szCs w:val="24"/>
        </w:rPr>
        <w:t xml:space="preserve"> I guess I either could say that I liked her to or lie and say </w:t>
      </w:r>
      <w:r w:rsidR="00A30E08">
        <w:rPr>
          <w:sz w:val="24"/>
          <w:szCs w:val="24"/>
        </w:rPr>
        <w:t xml:space="preserve">that </w:t>
      </w:r>
      <w:r w:rsidR="00FE3294" w:rsidRPr="004D4B27">
        <w:rPr>
          <w:sz w:val="24"/>
          <w:szCs w:val="24"/>
        </w:rPr>
        <w:t>I did</w:t>
      </w:r>
      <w:r w:rsidR="00A30E08">
        <w:rPr>
          <w:sz w:val="24"/>
          <w:szCs w:val="24"/>
        </w:rPr>
        <w:t xml:space="preserve"> not</w:t>
      </w:r>
      <w:r w:rsidR="00FE3294" w:rsidRPr="004D4B27">
        <w:rPr>
          <w:sz w:val="24"/>
          <w:szCs w:val="24"/>
        </w:rPr>
        <w:t xml:space="preserve">.  There was </w:t>
      </w:r>
      <w:proofErr w:type="gramStart"/>
      <w:r w:rsidR="00FE3294" w:rsidRPr="004D4B27">
        <w:rPr>
          <w:sz w:val="24"/>
          <w:szCs w:val="24"/>
        </w:rPr>
        <w:t>a</w:t>
      </w:r>
      <w:proofErr w:type="gramEnd"/>
      <w:r w:rsidR="00FE3294" w:rsidRPr="004D4B27">
        <w:rPr>
          <w:sz w:val="24"/>
          <w:szCs w:val="24"/>
        </w:rPr>
        <w:t xml:space="preserve"> awkward silence as I thought </w:t>
      </w:r>
      <w:r w:rsidR="00A30E08">
        <w:rPr>
          <w:sz w:val="24"/>
          <w:szCs w:val="24"/>
        </w:rPr>
        <w:t>up</w:t>
      </w:r>
      <w:r w:rsidR="00FE3294" w:rsidRPr="004D4B27">
        <w:rPr>
          <w:sz w:val="24"/>
          <w:szCs w:val="24"/>
        </w:rPr>
        <w:t xml:space="preserve"> a response. I explained to her if that we could ever have anything in the future she would have to leave Kevin because I could not carry around with all th</w:t>
      </w:r>
      <w:r w:rsidR="00A30E08">
        <w:rPr>
          <w:sz w:val="24"/>
          <w:szCs w:val="24"/>
        </w:rPr>
        <w:t>is</w:t>
      </w:r>
      <w:r w:rsidR="00FE3294" w:rsidRPr="004D4B27">
        <w:rPr>
          <w:sz w:val="24"/>
          <w:szCs w:val="24"/>
        </w:rPr>
        <w:t xml:space="preserve"> guilt </w:t>
      </w:r>
      <w:r w:rsidR="00A30E08">
        <w:rPr>
          <w:sz w:val="24"/>
          <w:szCs w:val="24"/>
        </w:rPr>
        <w:t xml:space="preserve">upon </w:t>
      </w:r>
      <w:r w:rsidR="00FE3294" w:rsidRPr="004D4B27">
        <w:rPr>
          <w:sz w:val="24"/>
          <w:szCs w:val="24"/>
        </w:rPr>
        <w:t>on my shoulder</w:t>
      </w:r>
      <w:r w:rsidR="00A30E08">
        <w:rPr>
          <w:sz w:val="24"/>
          <w:szCs w:val="24"/>
        </w:rPr>
        <w:t>s</w:t>
      </w:r>
      <w:r w:rsidR="00FE3294" w:rsidRPr="004D4B27">
        <w:rPr>
          <w:sz w:val="24"/>
          <w:szCs w:val="24"/>
        </w:rPr>
        <w:t>.</w:t>
      </w:r>
      <w:r w:rsidR="004D4B27" w:rsidRPr="004D4B27">
        <w:rPr>
          <w:sz w:val="24"/>
          <w:szCs w:val="24"/>
        </w:rPr>
        <w:t xml:space="preserve"> She later on did leave Kevin and we went out for 8 months.</w:t>
      </w:r>
    </w:p>
    <w:p w14:paraId="70B6E747" w14:textId="3D923B64" w:rsidR="00297C43" w:rsidRPr="004D4B27" w:rsidRDefault="00297C43" w:rsidP="00F1493F">
      <w:pPr>
        <w:spacing w:line="360" w:lineRule="auto"/>
        <w:rPr>
          <w:sz w:val="24"/>
          <w:szCs w:val="24"/>
        </w:rPr>
        <w:pPrChange w:id="53" w:author="Henry Osei" w:date="2016-12-05T11:59:00Z">
          <w:pPr/>
        </w:pPrChange>
      </w:pPr>
      <w:r>
        <w:rPr>
          <w:sz w:val="24"/>
          <w:szCs w:val="24"/>
        </w:rPr>
        <w:t xml:space="preserve">I learned from this experience </w:t>
      </w:r>
      <w:r w:rsidR="00A30E08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people </w:t>
      </w:r>
      <w:r w:rsidR="00A30E08">
        <w:rPr>
          <w:sz w:val="24"/>
          <w:szCs w:val="24"/>
        </w:rPr>
        <w:t xml:space="preserve">who are not directly involved </w:t>
      </w:r>
      <w:r>
        <w:rPr>
          <w:sz w:val="24"/>
          <w:szCs w:val="24"/>
        </w:rPr>
        <w:t>can be hurt by your actions. We as people need to make wiser decisions.</w:t>
      </w:r>
    </w:p>
    <w:p w14:paraId="33D38076" w14:textId="77777777" w:rsidR="00A9574D" w:rsidRPr="004D4B27" w:rsidRDefault="00A9574D" w:rsidP="00F1493F">
      <w:pPr>
        <w:spacing w:line="360" w:lineRule="auto"/>
        <w:rPr>
          <w:sz w:val="24"/>
          <w:szCs w:val="24"/>
        </w:rPr>
        <w:pPrChange w:id="54" w:author="Henry Osei" w:date="2016-12-05T11:59:00Z">
          <w:pPr/>
        </w:pPrChange>
      </w:pPr>
      <w:r w:rsidRPr="004D4B27">
        <w:rPr>
          <w:sz w:val="24"/>
          <w:szCs w:val="24"/>
        </w:rPr>
        <w:tab/>
      </w:r>
    </w:p>
    <w:p w14:paraId="53F3F779" w14:textId="77777777" w:rsidR="001F56FA" w:rsidRDefault="001F56FA" w:rsidP="00F1493F">
      <w:pPr>
        <w:spacing w:line="360" w:lineRule="auto"/>
        <w:pPrChange w:id="55" w:author="Henry Osei" w:date="2016-12-05T11:59:00Z">
          <w:pPr/>
        </w:pPrChange>
      </w:pPr>
    </w:p>
    <w:sectPr w:rsidR="001F56FA" w:rsidSect="0040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ry Osei">
    <w15:presenceInfo w15:providerId="Windows Live" w15:userId="2702071c3ff0fc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01"/>
    <w:rsid w:val="000169D2"/>
    <w:rsid w:val="000E67B9"/>
    <w:rsid w:val="00143C46"/>
    <w:rsid w:val="00154501"/>
    <w:rsid w:val="001D5E54"/>
    <w:rsid w:val="001D6422"/>
    <w:rsid w:val="001E1235"/>
    <w:rsid w:val="001F1B72"/>
    <w:rsid w:val="001F56FA"/>
    <w:rsid w:val="0024028B"/>
    <w:rsid w:val="00246147"/>
    <w:rsid w:val="00283A1F"/>
    <w:rsid w:val="00297C43"/>
    <w:rsid w:val="002F6C1A"/>
    <w:rsid w:val="00354C3D"/>
    <w:rsid w:val="00360331"/>
    <w:rsid w:val="0039491B"/>
    <w:rsid w:val="003D0FDF"/>
    <w:rsid w:val="00403823"/>
    <w:rsid w:val="00483724"/>
    <w:rsid w:val="004A67E1"/>
    <w:rsid w:val="004D4B27"/>
    <w:rsid w:val="004E2A80"/>
    <w:rsid w:val="005D58DD"/>
    <w:rsid w:val="00663BD1"/>
    <w:rsid w:val="00682BF0"/>
    <w:rsid w:val="00685BF1"/>
    <w:rsid w:val="00723821"/>
    <w:rsid w:val="007E2174"/>
    <w:rsid w:val="007E4B67"/>
    <w:rsid w:val="00802EC3"/>
    <w:rsid w:val="00844CE6"/>
    <w:rsid w:val="008C34E3"/>
    <w:rsid w:val="00972F10"/>
    <w:rsid w:val="00997009"/>
    <w:rsid w:val="00A20451"/>
    <w:rsid w:val="00A30E08"/>
    <w:rsid w:val="00A94FB1"/>
    <w:rsid w:val="00A9574D"/>
    <w:rsid w:val="00B358A5"/>
    <w:rsid w:val="00B364AF"/>
    <w:rsid w:val="00B73AD6"/>
    <w:rsid w:val="00C11762"/>
    <w:rsid w:val="00CB4973"/>
    <w:rsid w:val="00D2531E"/>
    <w:rsid w:val="00D36DB5"/>
    <w:rsid w:val="00DF5A7A"/>
    <w:rsid w:val="00E12AD7"/>
    <w:rsid w:val="00E30E3B"/>
    <w:rsid w:val="00E870D5"/>
    <w:rsid w:val="00EA3EE9"/>
    <w:rsid w:val="00F1493F"/>
    <w:rsid w:val="00F47C76"/>
    <w:rsid w:val="00F543E2"/>
    <w:rsid w:val="00F83EDD"/>
    <w:rsid w:val="00F95C2C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A4E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45012-A773-5843-B624-1B39A78D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1065</Words>
  <Characters>6077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</dc:creator>
  <cp:lastModifiedBy>Henry Osei</cp:lastModifiedBy>
  <cp:revision>3</cp:revision>
  <dcterms:created xsi:type="dcterms:W3CDTF">2016-12-05T02:45:00Z</dcterms:created>
  <dcterms:modified xsi:type="dcterms:W3CDTF">2016-12-05T17:00:00Z</dcterms:modified>
</cp:coreProperties>
</file>